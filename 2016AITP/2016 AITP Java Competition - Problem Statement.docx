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B4A30C" w14:textId="77777777" w:rsidR="00B65CB2" w:rsidRPr="00B32600" w:rsidRDefault="00B65CB2" w:rsidP="00B65CB2">
      <w:pPr>
        <w:spacing w:after="0" w:line="240" w:lineRule="auto"/>
        <w:rPr>
          <w:rFonts w:ascii="Arial" w:hAnsi="Arial" w:cs="Arial"/>
        </w:rPr>
      </w:pPr>
      <w:r w:rsidRPr="00B32600">
        <w:rPr>
          <w:rFonts w:ascii="Arial" w:hAnsi="Arial" w:cs="Arial"/>
          <w:b/>
        </w:rPr>
        <w:t>The Problem</w:t>
      </w:r>
    </w:p>
    <w:p w14:paraId="4EB4A30D" w14:textId="1E4094CC" w:rsidR="00B65CB2" w:rsidRPr="00B32600" w:rsidDel="00620A64" w:rsidRDefault="00B65CB2" w:rsidP="00B65CB2">
      <w:pPr>
        <w:spacing w:after="0" w:line="240" w:lineRule="auto"/>
        <w:rPr>
          <w:del w:id="0" w:author="Josh Storrs" w:date="2016-03-04T00:02:00Z"/>
          <w:rFonts w:ascii="Arial" w:hAnsi="Arial" w:cs="Arial"/>
        </w:rPr>
      </w:pPr>
    </w:p>
    <w:p w14:paraId="4EB4A30E" w14:textId="63778501" w:rsidR="00BB00EE" w:rsidRDefault="00191412" w:rsidP="00BB00EE">
      <w:pPr>
        <w:rPr>
          <w:ins w:id="1" w:author="Trevor Stokes" w:date="2016-02-23T10:52:00Z"/>
          <w:rFonts w:ascii="Arial" w:hAnsi="Arial" w:cs="Arial"/>
        </w:rPr>
      </w:pPr>
      <w:r>
        <w:rPr>
          <w:rFonts w:ascii="Arial" w:hAnsi="Arial" w:cs="Arial"/>
        </w:rPr>
        <w:t>Chris ha</w:t>
      </w:r>
      <w:r w:rsidR="00FC4171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</w:t>
      </w:r>
      <w:r w:rsidR="00122FF9">
        <w:rPr>
          <w:rFonts w:ascii="Arial" w:hAnsi="Arial" w:cs="Arial"/>
        </w:rPr>
        <w:t xml:space="preserve">ecided to follow </w:t>
      </w:r>
      <w:r w:rsidR="009B155C">
        <w:rPr>
          <w:rFonts w:ascii="Arial" w:hAnsi="Arial" w:cs="Arial"/>
        </w:rPr>
        <w:t>his</w:t>
      </w:r>
      <w:r w:rsidR="00122FF9">
        <w:rPr>
          <w:rFonts w:ascii="Arial" w:hAnsi="Arial" w:cs="Arial"/>
        </w:rPr>
        <w:t xml:space="preserve"> dream of owning a business,</w:t>
      </w:r>
      <w:r w:rsidR="00551EB5">
        <w:rPr>
          <w:rFonts w:ascii="Arial" w:hAnsi="Arial" w:cs="Arial"/>
        </w:rPr>
        <w:t xml:space="preserve"> The</w:t>
      </w:r>
      <w:r w:rsidR="006E1C31">
        <w:rPr>
          <w:rFonts w:ascii="Arial" w:hAnsi="Arial" w:cs="Arial"/>
        </w:rPr>
        <w:t xml:space="preserve"> </w:t>
      </w:r>
      <w:r w:rsidR="00FC4171" w:rsidRPr="00FC4171">
        <w:rPr>
          <w:rFonts w:ascii="Arial" w:hAnsi="Arial" w:cs="Arial"/>
        </w:rPr>
        <w:t>Entertainment Genius</w:t>
      </w:r>
      <w:r>
        <w:rPr>
          <w:rFonts w:ascii="Arial" w:hAnsi="Arial" w:cs="Arial"/>
        </w:rPr>
        <w:t xml:space="preserve">.  </w:t>
      </w:r>
      <w:r w:rsidR="009B155C">
        <w:rPr>
          <w:rFonts w:ascii="Arial" w:hAnsi="Arial" w:cs="Arial"/>
        </w:rPr>
        <w:t>He</w:t>
      </w:r>
      <w:r>
        <w:rPr>
          <w:rFonts w:ascii="Arial" w:hAnsi="Arial" w:cs="Arial"/>
        </w:rPr>
        <w:t xml:space="preserve"> ha</w:t>
      </w:r>
      <w:r w:rsidR="009B155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just graduated from college and eager to put into practice everything </w:t>
      </w:r>
      <w:r w:rsidR="009B155C">
        <w:rPr>
          <w:rFonts w:ascii="Arial" w:hAnsi="Arial" w:cs="Arial"/>
        </w:rPr>
        <w:t xml:space="preserve">his professors have taught him.  </w:t>
      </w:r>
      <w:r>
        <w:rPr>
          <w:rFonts w:ascii="Arial" w:hAnsi="Arial" w:cs="Arial"/>
        </w:rPr>
        <w:t>After getting funding, Chris ha</w:t>
      </w:r>
      <w:r w:rsidR="009B155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determined that </w:t>
      </w:r>
      <w:r w:rsidR="009B155C">
        <w:rPr>
          <w:rFonts w:ascii="Arial" w:hAnsi="Arial" w:cs="Arial"/>
        </w:rPr>
        <w:t>his</w:t>
      </w:r>
      <w:r>
        <w:rPr>
          <w:rFonts w:ascii="Arial" w:hAnsi="Arial" w:cs="Arial"/>
        </w:rPr>
        <w:t xml:space="preserve"> top priority is to build </w:t>
      </w:r>
      <w:r w:rsidR="006E1C31">
        <w:rPr>
          <w:rFonts w:ascii="Arial" w:hAnsi="Arial" w:cs="Arial"/>
        </w:rPr>
        <w:t xml:space="preserve">a top of the line IT product for </w:t>
      </w:r>
      <w:r w:rsidR="006259B1">
        <w:rPr>
          <w:rFonts w:ascii="Arial" w:hAnsi="Arial" w:cs="Arial"/>
        </w:rPr>
        <w:t>movie and game rentals</w:t>
      </w:r>
      <w:r>
        <w:rPr>
          <w:rFonts w:ascii="Arial" w:hAnsi="Arial" w:cs="Arial"/>
        </w:rPr>
        <w:t>.</w:t>
      </w:r>
      <w:r w:rsidR="006259B1">
        <w:rPr>
          <w:rFonts w:ascii="Arial" w:hAnsi="Arial" w:cs="Arial"/>
        </w:rPr>
        <w:t xml:space="preserve">  With little experience in technology, </w:t>
      </w:r>
      <w:r w:rsidR="009B155C">
        <w:rPr>
          <w:rFonts w:ascii="Arial" w:hAnsi="Arial" w:cs="Arial"/>
        </w:rPr>
        <w:t xml:space="preserve">he decides to run a competition </w:t>
      </w:r>
      <w:r w:rsidR="006259B1">
        <w:rPr>
          <w:rFonts w:ascii="Arial" w:hAnsi="Arial" w:cs="Arial"/>
        </w:rPr>
        <w:t xml:space="preserve">to see who can create the best </w:t>
      </w:r>
      <w:r w:rsidR="00122FF9">
        <w:rPr>
          <w:rFonts w:ascii="Arial" w:hAnsi="Arial" w:cs="Arial"/>
        </w:rPr>
        <w:t>product</w:t>
      </w:r>
      <w:r w:rsidR="006259B1">
        <w:rPr>
          <w:rFonts w:ascii="Arial" w:hAnsi="Arial" w:cs="Arial"/>
        </w:rPr>
        <w:t xml:space="preserve">.  </w:t>
      </w:r>
      <w:r w:rsidR="009B155C">
        <w:rPr>
          <w:rFonts w:ascii="Arial" w:hAnsi="Arial" w:cs="Arial"/>
        </w:rPr>
        <w:t>He has</w:t>
      </w:r>
      <w:r w:rsidR="006259B1">
        <w:rPr>
          <w:rFonts w:ascii="Arial" w:hAnsi="Arial" w:cs="Arial"/>
        </w:rPr>
        <w:t xml:space="preserve"> some basic requirements that they expect the system to perform, but ultimately would like to see what special features your team can bring to the comp</w:t>
      </w:r>
      <w:r w:rsidR="00122FF9">
        <w:rPr>
          <w:rFonts w:ascii="Arial" w:hAnsi="Arial" w:cs="Arial"/>
        </w:rPr>
        <w:t>any</w:t>
      </w:r>
      <w:r w:rsidR="006259B1">
        <w:rPr>
          <w:rFonts w:ascii="Arial" w:hAnsi="Arial" w:cs="Arial"/>
        </w:rPr>
        <w:t xml:space="preserve">.  </w:t>
      </w:r>
      <w:r w:rsidR="00BB00EE" w:rsidRPr="00B32600">
        <w:rPr>
          <w:rFonts w:ascii="Arial" w:hAnsi="Arial" w:cs="Arial"/>
        </w:rPr>
        <w:t>The project (</w:t>
      </w:r>
      <w:r>
        <w:rPr>
          <w:rFonts w:ascii="Arial" w:hAnsi="Arial" w:cs="Arial"/>
        </w:rPr>
        <w:t>2016</w:t>
      </w:r>
      <w:ins w:id="2" w:author="Josh Storrs" w:date="2016-03-14T14:24:00Z">
        <w:r w:rsidR="006F4DAE">
          <w:rPr>
            <w:rFonts w:ascii="Arial" w:hAnsi="Arial" w:cs="Arial"/>
          </w:rPr>
          <w:t>AITP</w:t>
        </w:r>
      </w:ins>
      <w:del w:id="3" w:author="Josh Storrs" w:date="2016-03-14T14:24:00Z">
        <w:r w:rsidR="00BB00EE" w:rsidRPr="00B32600" w:rsidDel="006F4DAE">
          <w:rPr>
            <w:rFonts w:ascii="Arial" w:hAnsi="Arial" w:cs="Arial"/>
          </w:rPr>
          <w:delText>CodingComp</w:delText>
        </w:r>
      </w:del>
      <w:r w:rsidR="00BB00EE" w:rsidRPr="00B32600">
        <w:rPr>
          <w:rFonts w:ascii="Arial" w:hAnsi="Arial" w:cs="Arial"/>
        </w:rPr>
        <w:t xml:space="preserve">) contains a group of JUnit Test Cases that </w:t>
      </w:r>
      <w:r w:rsidR="006E1C31">
        <w:rPr>
          <w:rFonts w:ascii="Arial" w:hAnsi="Arial" w:cs="Arial"/>
        </w:rPr>
        <w:t xml:space="preserve">allow Chris to know that the basic requirements have been met.  </w:t>
      </w:r>
      <w:r w:rsidR="00BB00EE">
        <w:rPr>
          <w:rFonts w:ascii="Arial" w:hAnsi="Arial"/>
        </w:rPr>
        <w:t>JUnit tests are the highest authority</w:t>
      </w:r>
      <w:r w:rsidR="00BB00EE" w:rsidRPr="00B32600">
        <w:rPr>
          <w:rFonts w:ascii="Arial" w:eastAsia="Times New Roman" w:hAnsi="Arial" w:cs="Arial"/>
          <w:color w:val="000000"/>
        </w:rPr>
        <w:t xml:space="preserve"> </w:t>
      </w:r>
      <w:r w:rsidR="00BB00EE">
        <w:rPr>
          <w:rFonts w:ascii="Arial" w:eastAsia="Times New Roman" w:hAnsi="Arial" w:cs="Arial"/>
          <w:color w:val="000000"/>
        </w:rPr>
        <w:t>related to re</w:t>
      </w:r>
      <w:r w:rsidR="00BB00EE" w:rsidRPr="00B32600">
        <w:rPr>
          <w:rFonts w:ascii="Arial" w:eastAsia="Times New Roman" w:hAnsi="Arial" w:cs="Arial"/>
          <w:color w:val="000000"/>
        </w:rPr>
        <w:t>quirements</w:t>
      </w:r>
      <w:r w:rsidR="00BB00EE">
        <w:rPr>
          <w:rFonts w:ascii="Arial" w:eastAsia="Times New Roman" w:hAnsi="Arial" w:cs="Arial"/>
          <w:color w:val="000000"/>
        </w:rPr>
        <w:t xml:space="preserve"> and can be found </w:t>
      </w:r>
      <w:r w:rsidR="00BB00EE" w:rsidRPr="00B32600">
        <w:rPr>
          <w:rFonts w:ascii="Arial" w:hAnsi="Arial" w:cs="Arial"/>
        </w:rPr>
        <w:t xml:space="preserve">by following the path </w:t>
      </w:r>
      <w:r w:rsidR="00BB00EE" w:rsidRPr="00A171EB">
        <w:rPr>
          <w:rFonts w:ascii="Arial" w:hAnsi="Arial" w:cs="Arial"/>
          <w:i/>
        </w:rPr>
        <w:t>src/test/java</w:t>
      </w:r>
      <w:r w:rsidR="00BB00EE" w:rsidRPr="00B32600">
        <w:rPr>
          <w:rFonts w:ascii="Arial" w:hAnsi="Arial" w:cs="Arial"/>
        </w:rPr>
        <w:t xml:space="preserve">. </w:t>
      </w:r>
      <w:ins w:id="4" w:author="Trevor Stokes" w:date="2016-02-23T10:51:00Z">
        <w:r w:rsidR="00756B0A">
          <w:rPr>
            <w:rFonts w:ascii="Arial" w:hAnsi="Arial" w:cs="Arial"/>
          </w:rPr>
          <w:t>The competition is going to provide two data files, one for movies and one for games.</w:t>
        </w:r>
      </w:ins>
      <w:ins w:id="5" w:author="Trevor Stokes" w:date="2016-02-23T10:52:00Z">
        <w:r w:rsidR="00756B0A">
          <w:rPr>
            <w:rFonts w:ascii="Arial" w:hAnsi="Arial" w:cs="Arial"/>
          </w:rPr>
          <w:t xml:space="preserve"> See some of the categories below:</w:t>
        </w:r>
      </w:ins>
    </w:p>
    <w:p w14:paraId="590AD33F" w14:textId="77777777" w:rsidR="00756B0A" w:rsidRDefault="00756B0A" w:rsidP="00756B0A">
      <w:pPr>
        <w:pStyle w:val="ListParagraph"/>
        <w:numPr>
          <w:ilvl w:val="1"/>
          <w:numId w:val="1"/>
        </w:numPr>
        <w:spacing w:after="0" w:line="240" w:lineRule="auto"/>
        <w:rPr>
          <w:ins w:id="6" w:author="Trevor Stokes" w:date="2016-02-23T10:52:00Z"/>
          <w:sz w:val="24"/>
          <w:szCs w:val="24"/>
        </w:rPr>
      </w:pPr>
      <w:ins w:id="7" w:author="Trevor Stokes" w:date="2016-02-23T10:52:00Z">
        <w:r>
          <w:rPr>
            <w:sz w:val="24"/>
            <w:szCs w:val="24"/>
          </w:rPr>
          <w:t>Type (movie, game)</w:t>
        </w:r>
      </w:ins>
    </w:p>
    <w:p w14:paraId="0F56ECA2" w14:textId="77777777" w:rsidR="00756B0A" w:rsidRDefault="00756B0A" w:rsidP="00756B0A">
      <w:pPr>
        <w:pStyle w:val="ListParagraph"/>
        <w:numPr>
          <w:ilvl w:val="1"/>
          <w:numId w:val="1"/>
        </w:numPr>
        <w:spacing w:after="0" w:line="240" w:lineRule="auto"/>
        <w:rPr>
          <w:ins w:id="8" w:author="Trevor Stokes" w:date="2016-02-23T10:52:00Z"/>
          <w:sz w:val="24"/>
          <w:szCs w:val="24"/>
        </w:rPr>
      </w:pPr>
      <w:ins w:id="9" w:author="Trevor Stokes" w:date="2016-02-23T10:52:00Z">
        <w:r>
          <w:rPr>
            <w:sz w:val="24"/>
            <w:szCs w:val="24"/>
          </w:rPr>
          <w:t>Title</w:t>
        </w:r>
      </w:ins>
    </w:p>
    <w:p w14:paraId="14C0C70A" w14:textId="77777777" w:rsidR="00756B0A" w:rsidRDefault="00756B0A" w:rsidP="00756B0A">
      <w:pPr>
        <w:pStyle w:val="ListParagraph"/>
        <w:numPr>
          <w:ilvl w:val="1"/>
          <w:numId w:val="1"/>
        </w:numPr>
        <w:spacing w:after="0" w:line="240" w:lineRule="auto"/>
        <w:rPr>
          <w:ins w:id="10" w:author="Trevor Stokes" w:date="2016-02-23T10:52:00Z"/>
          <w:sz w:val="24"/>
          <w:szCs w:val="24"/>
        </w:rPr>
      </w:pPr>
      <w:ins w:id="11" w:author="Trevor Stokes" w:date="2016-02-23T10:52:00Z">
        <w:r>
          <w:rPr>
            <w:sz w:val="24"/>
            <w:szCs w:val="24"/>
          </w:rPr>
          <w:t>Rated</w:t>
        </w:r>
        <w:r w:rsidRPr="007C1386">
          <w:rPr>
            <w:sz w:val="24"/>
            <w:szCs w:val="24"/>
          </w:rPr>
          <w:t xml:space="preserve"> </w:t>
        </w:r>
      </w:ins>
    </w:p>
    <w:p w14:paraId="42A08959" w14:textId="77777777" w:rsidR="00756B0A" w:rsidRDefault="00756B0A" w:rsidP="00756B0A">
      <w:pPr>
        <w:pStyle w:val="ListParagraph"/>
        <w:numPr>
          <w:ilvl w:val="2"/>
          <w:numId w:val="1"/>
        </w:numPr>
        <w:spacing w:after="0" w:line="240" w:lineRule="auto"/>
        <w:rPr>
          <w:ins w:id="12" w:author="Trevor Stokes" w:date="2016-02-23T10:52:00Z"/>
          <w:sz w:val="24"/>
          <w:szCs w:val="24"/>
        </w:rPr>
      </w:pPr>
      <w:ins w:id="13" w:author="Trevor Stokes" w:date="2016-02-23T10:52:00Z">
        <w:r>
          <w:rPr>
            <w:sz w:val="24"/>
            <w:szCs w:val="24"/>
          </w:rPr>
          <w:t>Movie (R, PG-13, G, etc.)</w:t>
        </w:r>
      </w:ins>
    </w:p>
    <w:p w14:paraId="23C1F672" w14:textId="77777777" w:rsidR="00756B0A" w:rsidRDefault="00756B0A" w:rsidP="00756B0A">
      <w:pPr>
        <w:pStyle w:val="ListParagraph"/>
        <w:numPr>
          <w:ilvl w:val="2"/>
          <w:numId w:val="1"/>
        </w:numPr>
        <w:rPr>
          <w:ins w:id="14" w:author="Trevor Stokes" w:date="2016-02-23T10:52:00Z"/>
        </w:rPr>
      </w:pPr>
      <w:ins w:id="15" w:author="Trevor Stokes" w:date="2016-02-23T10:52:00Z">
        <w:r>
          <w:rPr>
            <w:sz w:val="24"/>
            <w:szCs w:val="24"/>
          </w:rPr>
          <w:t>Games ((</w:t>
        </w:r>
        <w:r>
          <w:t>E)veryone, (T)een, (M)ature, N/A)</w:t>
        </w:r>
      </w:ins>
    </w:p>
    <w:p w14:paraId="63184875" w14:textId="77777777" w:rsidR="00756B0A" w:rsidRDefault="00756B0A" w:rsidP="00756B0A">
      <w:pPr>
        <w:pStyle w:val="ListParagraph"/>
        <w:numPr>
          <w:ilvl w:val="1"/>
          <w:numId w:val="1"/>
        </w:numPr>
        <w:spacing w:after="0" w:line="240" w:lineRule="auto"/>
        <w:rPr>
          <w:ins w:id="16" w:author="Trevor Stokes" w:date="2016-02-23T10:52:00Z"/>
          <w:sz w:val="24"/>
          <w:szCs w:val="24"/>
        </w:rPr>
      </w:pPr>
      <w:ins w:id="17" w:author="Trevor Stokes" w:date="2016-02-23T10:52:00Z">
        <w:r>
          <w:rPr>
            <w:sz w:val="24"/>
            <w:szCs w:val="24"/>
          </w:rPr>
          <w:t>User Rating (scale of 0 – 10)</w:t>
        </w:r>
      </w:ins>
    </w:p>
    <w:p w14:paraId="35A09090" w14:textId="77777777" w:rsidR="00756B0A" w:rsidRPr="00F81B9B" w:rsidRDefault="00756B0A" w:rsidP="00756B0A">
      <w:pPr>
        <w:pStyle w:val="ListParagraph"/>
        <w:numPr>
          <w:ilvl w:val="1"/>
          <w:numId w:val="1"/>
        </w:numPr>
        <w:spacing w:after="0" w:line="240" w:lineRule="auto"/>
        <w:rPr>
          <w:ins w:id="18" w:author="Trevor Stokes" w:date="2016-02-23T10:52:00Z"/>
        </w:rPr>
      </w:pPr>
      <w:ins w:id="19" w:author="Trevor Stokes" w:date="2016-02-23T10:52:00Z">
        <w:r>
          <w:rPr>
            <w:sz w:val="24"/>
            <w:szCs w:val="24"/>
          </w:rPr>
          <w:t>Genre (Action, Drama, Crime, Mystery, Comedy, etc.)</w:t>
        </w:r>
      </w:ins>
    </w:p>
    <w:p w14:paraId="6BD6B8E7" w14:textId="77777777" w:rsidR="00756B0A" w:rsidRPr="00620B36" w:rsidRDefault="00756B0A" w:rsidP="00756B0A">
      <w:pPr>
        <w:pStyle w:val="ListParagraph"/>
        <w:numPr>
          <w:ilvl w:val="1"/>
          <w:numId w:val="1"/>
        </w:numPr>
        <w:spacing w:after="0" w:line="240" w:lineRule="auto"/>
        <w:rPr>
          <w:ins w:id="20" w:author="Trevor Stokes" w:date="2016-02-23T10:52:00Z"/>
          <w:sz w:val="24"/>
          <w:szCs w:val="24"/>
        </w:rPr>
      </w:pPr>
      <w:ins w:id="21" w:author="Trevor Stokes" w:date="2016-02-23T10:52:00Z">
        <w:r>
          <w:t>Movie Format (DVD, Blu-ray, Streaming)</w:t>
        </w:r>
      </w:ins>
    </w:p>
    <w:p w14:paraId="278078E5" w14:textId="77777777" w:rsidR="00756B0A" w:rsidRPr="0080734E" w:rsidRDefault="00756B0A" w:rsidP="00756B0A">
      <w:pPr>
        <w:pStyle w:val="ListParagraph"/>
        <w:numPr>
          <w:ilvl w:val="1"/>
          <w:numId w:val="1"/>
        </w:numPr>
        <w:spacing w:after="0" w:line="240" w:lineRule="auto"/>
        <w:rPr>
          <w:ins w:id="22" w:author="Trevor Stokes" w:date="2016-02-23T10:52:00Z"/>
          <w:sz w:val="24"/>
          <w:szCs w:val="24"/>
        </w:rPr>
      </w:pPr>
      <w:ins w:id="23" w:author="Trevor Stokes" w:date="2016-02-23T10:52:00Z">
        <w:r>
          <w:t>Game Platform (PC, PS4, Xbox One, Wii U, etc.)</w:t>
        </w:r>
      </w:ins>
    </w:p>
    <w:p w14:paraId="06AAB027" w14:textId="77777777" w:rsidR="00756B0A" w:rsidRPr="0080734E" w:rsidRDefault="00756B0A" w:rsidP="00756B0A">
      <w:pPr>
        <w:pStyle w:val="ListParagraph"/>
        <w:numPr>
          <w:ilvl w:val="1"/>
          <w:numId w:val="1"/>
        </w:numPr>
        <w:spacing w:after="0" w:line="240" w:lineRule="auto"/>
        <w:rPr>
          <w:ins w:id="24" w:author="Trevor Stokes" w:date="2016-02-23T10:52:00Z"/>
          <w:sz w:val="24"/>
          <w:szCs w:val="24"/>
        </w:rPr>
      </w:pPr>
      <w:ins w:id="25" w:author="Trevor Stokes" w:date="2016-02-23T10:52:00Z">
        <w:r>
          <w:t>Actors</w:t>
        </w:r>
      </w:ins>
    </w:p>
    <w:p w14:paraId="1E489F15" w14:textId="437286FD" w:rsidR="00756B0A" w:rsidRPr="00B32600" w:rsidDel="00756B0A" w:rsidRDefault="00756B0A" w:rsidP="00BB00EE">
      <w:pPr>
        <w:rPr>
          <w:del w:id="26" w:author="Trevor Stokes" w:date="2016-02-23T10:53:00Z"/>
          <w:rFonts w:ascii="Arial" w:hAnsi="Arial" w:cs="Arial"/>
        </w:rPr>
      </w:pPr>
    </w:p>
    <w:p w14:paraId="3DFB8A0A" w14:textId="77777777" w:rsidR="00756B0A" w:rsidRDefault="00756B0A" w:rsidP="006259B1">
      <w:pPr>
        <w:spacing w:after="0" w:line="240" w:lineRule="auto"/>
        <w:rPr>
          <w:ins w:id="27" w:author="Trevor Stokes" w:date="2016-02-23T10:53:00Z"/>
          <w:b/>
          <w:sz w:val="26"/>
          <w:szCs w:val="24"/>
        </w:rPr>
      </w:pPr>
    </w:p>
    <w:p w14:paraId="4EB4A30F" w14:textId="77777777" w:rsidR="006259B1" w:rsidRPr="004C0539" w:rsidRDefault="006259B1" w:rsidP="006259B1">
      <w:pPr>
        <w:spacing w:after="0" w:line="240" w:lineRule="auto"/>
        <w:rPr>
          <w:sz w:val="26"/>
          <w:szCs w:val="24"/>
        </w:rPr>
      </w:pPr>
      <w:r w:rsidRPr="004C0539">
        <w:rPr>
          <w:b/>
          <w:sz w:val="26"/>
          <w:szCs w:val="24"/>
        </w:rPr>
        <w:t>Requirements</w:t>
      </w:r>
    </w:p>
    <w:p w14:paraId="4EB4A310" w14:textId="77777777" w:rsidR="006259B1" w:rsidRDefault="006259B1" w:rsidP="006259B1">
      <w:pPr>
        <w:spacing w:after="0" w:line="240" w:lineRule="auto"/>
        <w:rPr>
          <w:sz w:val="24"/>
          <w:szCs w:val="24"/>
        </w:rPr>
      </w:pPr>
      <w:r w:rsidRPr="003B0189">
        <w:rPr>
          <w:sz w:val="24"/>
          <w:szCs w:val="24"/>
          <w:u w:val="single"/>
        </w:rPr>
        <w:t>Core requirements</w:t>
      </w:r>
      <w:r>
        <w:rPr>
          <w:sz w:val="24"/>
          <w:szCs w:val="24"/>
        </w:rPr>
        <w:t>:</w:t>
      </w:r>
    </w:p>
    <w:p w14:paraId="0605B830" w14:textId="02C8D95F" w:rsidR="00AF48D6" w:rsidRDefault="00AF48D6" w:rsidP="009A4FE6">
      <w:pPr>
        <w:pStyle w:val="ListParagraph"/>
        <w:numPr>
          <w:ilvl w:val="0"/>
          <w:numId w:val="1"/>
        </w:numPr>
        <w:spacing w:after="0" w:line="240" w:lineRule="auto"/>
        <w:rPr>
          <w:ins w:id="28" w:author="Trevor Stokes" w:date="2016-02-23T10:57:00Z"/>
          <w:sz w:val="24"/>
          <w:szCs w:val="24"/>
        </w:rPr>
      </w:pPr>
      <w:ins w:id="29" w:author="Trevor Stokes" w:date="2016-02-23T11:01:00Z">
        <w:r>
          <w:rPr>
            <w:sz w:val="24"/>
            <w:szCs w:val="24"/>
          </w:rPr>
          <w:t>A</w:t>
        </w:r>
      </w:ins>
      <w:del w:id="30" w:author="Trevor Stokes" w:date="2016-02-23T11:00:00Z">
        <w:r w:rsidR="006259B1" w:rsidRPr="007C1386" w:rsidDel="00AF48D6">
          <w:rPr>
            <w:sz w:val="24"/>
            <w:szCs w:val="24"/>
          </w:rPr>
          <w:delText>Application m</w:delText>
        </w:r>
      </w:del>
      <w:del w:id="31" w:author="Trevor Stokes" w:date="2016-02-23T11:01:00Z">
        <w:r w:rsidR="006259B1" w:rsidRPr="007C1386" w:rsidDel="00AF48D6">
          <w:rPr>
            <w:sz w:val="24"/>
            <w:szCs w:val="24"/>
          </w:rPr>
          <w:delText>ust a</w:delText>
        </w:r>
      </w:del>
      <w:r w:rsidR="006259B1" w:rsidRPr="007C1386">
        <w:rPr>
          <w:sz w:val="24"/>
          <w:szCs w:val="24"/>
        </w:rPr>
        <w:t xml:space="preserve">llow </w:t>
      </w:r>
      <w:r w:rsidR="007C1386" w:rsidRPr="007C1386">
        <w:rPr>
          <w:sz w:val="24"/>
          <w:szCs w:val="24"/>
        </w:rPr>
        <w:t>customers to search by</w:t>
      </w:r>
      <w:ins w:id="32" w:author="Trevor Stokes" w:date="2016-02-23T10:54:00Z">
        <w:r w:rsidR="001E5D20">
          <w:rPr>
            <w:sz w:val="24"/>
            <w:szCs w:val="24"/>
          </w:rPr>
          <w:t xml:space="preserve"> movie and/or game title</w:t>
        </w:r>
      </w:ins>
      <w:ins w:id="33" w:author="Trevor Stokes" w:date="2016-02-23T11:06:00Z">
        <w:r>
          <w:rPr>
            <w:sz w:val="24"/>
            <w:szCs w:val="24"/>
          </w:rPr>
          <w:t xml:space="preserve"> (allow search on partial titles)</w:t>
        </w:r>
      </w:ins>
      <w:ins w:id="34" w:author="Trevor Stokes" w:date="2016-02-23T11:36:00Z">
        <w:r w:rsidR="005B1F01">
          <w:rPr>
            <w:sz w:val="24"/>
            <w:szCs w:val="24"/>
          </w:rPr>
          <w:t>.</w:t>
        </w:r>
      </w:ins>
    </w:p>
    <w:p w14:paraId="493424EA" w14:textId="6E6839DE" w:rsidR="00AF48D6" w:rsidRDefault="006615C5">
      <w:pPr>
        <w:pStyle w:val="ListParagraph"/>
        <w:numPr>
          <w:ilvl w:val="0"/>
          <w:numId w:val="1"/>
        </w:numPr>
        <w:spacing w:after="0" w:line="240" w:lineRule="auto"/>
        <w:rPr>
          <w:ins w:id="35" w:author="Trevor Stokes" w:date="2016-02-23T11:01:00Z"/>
          <w:sz w:val="24"/>
          <w:szCs w:val="24"/>
        </w:rPr>
      </w:pPr>
      <w:ins w:id="36" w:author="Josh Storrs" w:date="2016-03-03T23:47:00Z">
        <w:r>
          <w:rPr>
            <w:sz w:val="24"/>
            <w:szCs w:val="24"/>
          </w:rPr>
          <w:t>M</w:t>
        </w:r>
      </w:ins>
      <w:ins w:id="37" w:author="Trevor Stokes" w:date="2016-02-23T11:01:00Z">
        <w:del w:id="38" w:author="Josh Storrs" w:date="2016-03-03T23:47:00Z">
          <w:r w:rsidR="00AF48D6" w:rsidDel="006615C5">
            <w:rPr>
              <w:sz w:val="24"/>
              <w:szCs w:val="24"/>
            </w:rPr>
            <w:delText>S</w:delText>
          </w:r>
        </w:del>
      </w:ins>
      <w:ins w:id="39" w:author="Trevor Stokes" w:date="2016-02-23T10:57:00Z">
        <w:del w:id="40" w:author="Josh Storrs" w:date="2016-03-03T23:47:00Z">
          <w:r w:rsidR="00AF48D6" w:rsidDel="006615C5">
            <w:rPr>
              <w:sz w:val="24"/>
              <w:szCs w:val="24"/>
            </w:rPr>
            <w:delText>ort</w:delText>
          </w:r>
        </w:del>
      </w:ins>
      <w:ins w:id="41" w:author="Trevor Stokes" w:date="2016-02-23T11:00:00Z">
        <w:del w:id="42" w:author="Josh Storrs" w:date="2016-03-03T23:46:00Z">
          <w:r w:rsidR="00AF48D6" w:rsidDel="006615C5">
            <w:rPr>
              <w:sz w:val="24"/>
              <w:szCs w:val="24"/>
            </w:rPr>
            <w:delText xml:space="preserve"> </w:delText>
          </w:r>
        </w:del>
      </w:ins>
      <w:ins w:id="43" w:author="Trevor Stokes" w:date="2016-02-23T11:01:00Z">
        <w:del w:id="44" w:author="Josh Storrs" w:date="2016-03-03T23:46:00Z">
          <w:r w:rsidR="00AF48D6" w:rsidDel="006615C5">
            <w:rPr>
              <w:sz w:val="24"/>
              <w:szCs w:val="24"/>
            </w:rPr>
            <w:delText>m</w:delText>
          </w:r>
        </w:del>
        <w:r w:rsidR="00AF48D6">
          <w:rPr>
            <w:sz w:val="24"/>
            <w:szCs w:val="24"/>
          </w:rPr>
          <w:t>ovie and/or game title</w:t>
        </w:r>
      </w:ins>
      <w:ins w:id="45" w:author="Josh Storrs" w:date="2016-03-03T23:47:00Z">
        <w:r>
          <w:rPr>
            <w:sz w:val="24"/>
            <w:szCs w:val="24"/>
          </w:rPr>
          <w:t xml:space="preserve"> with specific User Rating or higher sorted</w:t>
        </w:r>
      </w:ins>
      <w:ins w:id="46" w:author="Trevor Stokes" w:date="2016-02-23T11:01:00Z">
        <w:r w:rsidR="00AF48D6">
          <w:rPr>
            <w:sz w:val="24"/>
            <w:szCs w:val="24"/>
          </w:rPr>
          <w:t xml:space="preserve"> by</w:t>
        </w:r>
      </w:ins>
      <w:ins w:id="47" w:author="Trevor Stokes" w:date="2016-02-23T10:57:00Z">
        <w:r w:rsidR="00AF48D6">
          <w:rPr>
            <w:sz w:val="24"/>
            <w:szCs w:val="24"/>
          </w:rPr>
          <w:t xml:space="preserve"> </w:t>
        </w:r>
      </w:ins>
      <w:ins w:id="48" w:author="Josh Storrs" w:date="2016-03-03T23:24:00Z">
        <w:r w:rsidR="00FB55C3">
          <w:rPr>
            <w:sz w:val="24"/>
            <w:szCs w:val="24"/>
          </w:rPr>
          <w:t xml:space="preserve">release </w:t>
        </w:r>
      </w:ins>
      <w:ins w:id="49" w:author="Trevor Stokes" w:date="2016-02-23T10:57:00Z">
        <w:r w:rsidR="00AF48D6">
          <w:rPr>
            <w:sz w:val="24"/>
            <w:szCs w:val="24"/>
          </w:rPr>
          <w:t>date</w:t>
        </w:r>
      </w:ins>
      <w:ins w:id="50" w:author="Josh Storrs" w:date="2016-03-03T23:23:00Z">
        <w:r w:rsidR="00FB55C3">
          <w:rPr>
            <w:sz w:val="24"/>
            <w:szCs w:val="24"/>
          </w:rPr>
          <w:t xml:space="preserve"> (allow search on partial titles)</w:t>
        </w:r>
      </w:ins>
      <w:ins w:id="51" w:author="Trevor Stokes" w:date="2016-02-23T11:36:00Z">
        <w:r w:rsidR="005B1F01">
          <w:rPr>
            <w:sz w:val="24"/>
            <w:szCs w:val="24"/>
          </w:rPr>
          <w:t>.</w:t>
        </w:r>
      </w:ins>
    </w:p>
    <w:p w14:paraId="7D1F7101" w14:textId="5190D8C4" w:rsidR="00AF48D6" w:rsidRDefault="00AF48D6">
      <w:pPr>
        <w:pStyle w:val="ListParagraph"/>
        <w:numPr>
          <w:ilvl w:val="0"/>
          <w:numId w:val="1"/>
        </w:numPr>
        <w:spacing w:after="0" w:line="240" w:lineRule="auto"/>
        <w:rPr>
          <w:ins w:id="52" w:author="Trevor Stokes" w:date="2016-02-23T10:58:00Z"/>
          <w:sz w:val="24"/>
          <w:szCs w:val="24"/>
        </w:rPr>
      </w:pPr>
      <w:ins w:id="53" w:author="Trevor Stokes" w:date="2016-02-23T11:04:00Z">
        <w:r>
          <w:rPr>
            <w:sz w:val="24"/>
            <w:szCs w:val="24"/>
          </w:rPr>
          <w:t xml:space="preserve">Search movies and/or games </w:t>
        </w:r>
      </w:ins>
      <w:ins w:id="54" w:author="Trevor Stokes" w:date="2016-02-23T11:05:00Z">
        <w:r>
          <w:rPr>
            <w:sz w:val="24"/>
            <w:szCs w:val="24"/>
          </w:rPr>
          <w:t>with</w:t>
        </w:r>
      </w:ins>
      <w:ins w:id="55" w:author="Trevor Stokes" w:date="2016-02-23T11:04:00Z">
        <w:r w:rsidR="008E0501">
          <w:rPr>
            <w:sz w:val="24"/>
            <w:szCs w:val="24"/>
          </w:rPr>
          <w:t xml:space="preserve"> specific genre and rat</w:t>
        </w:r>
      </w:ins>
      <w:ins w:id="56" w:author="Trevor Stokes" w:date="2016-02-23T11:10:00Z">
        <w:r w:rsidR="008E0501">
          <w:rPr>
            <w:sz w:val="24"/>
            <w:szCs w:val="24"/>
          </w:rPr>
          <w:t>ing (R, PG-13, etc.)</w:t>
        </w:r>
      </w:ins>
      <w:ins w:id="57" w:author="Trevor Stokes" w:date="2016-02-23T11:36:00Z">
        <w:r w:rsidR="005B1F01">
          <w:rPr>
            <w:sz w:val="24"/>
            <w:szCs w:val="24"/>
          </w:rPr>
          <w:t>.</w:t>
        </w:r>
      </w:ins>
    </w:p>
    <w:p w14:paraId="4EB4A311" w14:textId="09ABE370" w:rsidR="007C1386" w:rsidDel="00AF48D6" w:rsidRDefault="007C1386">
      <w:pPr>
        <w:pStyle w:val="ListParagraph"/>
        <w:numPr>
          <w:ilvl w:val="0"/>
          <w:numId w:val="1"/>
        </w:numPr>
        <w:spacing w:after="0" w:line="240" w:lineRule="auto"/>
        <w:rPr>
          <w:del w:id="58" w:author="Trevor Stokes" w:date="2016-02-23T11:01:00Z"/>
          <w:sz w:val="24"/>
          <w:szCs w:val="24"/>
        </w:rPr>
      </w:pPr>
      <w:del w:id="59" w:author="Trevor Stokes" w:date="2016-02-23T10:54:00Z">
        <w:r w:rsidRPr="007C1386" w:rsidDel="001E5D20">
          <w:rPr>
            <w:sz w:val="24"/>
            <w:szCs w:val="24"/>
          </w:rPr>
          <w:delText xml:space="preserve"> </w:delText>
        </w:r>
        <w:r w:rsidDel="001E5D20">
          <w:rPr>
            <w:sz w:val="24"/>
            <w:szCs w:val="24"/>
          </w:rPr>
          <w:delText>the following categories:</w:delText>
        </w:r>
      </w:del>
    </w:p>
    <w:p w14:paraId="4EB4A312" w14:textId="6C8ACA50" w:rsidR="007C1386" w:rsidDel="00756B0A" w:rsidRDefault="007C1386" w:rsidP="007C1386">
      <w:pPr>
        <w:pStyle w:val="ListParagraph"/>
        <w:numPr>
          <w:ilvl w:val="1"/>
          <w:numId w:val="1"/>
        </w:numPr>
        <w:spacing w:after="0" w:line="240" w:lineRule="auto"/>
        <w:rPr>
          <w:del w:id="60" w:author="Trevor Stokes" w:date="2016-02-23T10:52:00Z"/>
          <w:sz w:val="24"/>
          <w:szCs w:val="24"/>
        </w:rPr>
      </w:pPr>
      <w:del w:id="61" w:author="Trevor Stokes" w:date="2016-02-23T10:52:00Z">
        <w:r w:rsidDel="00756B0A">
          <w:rPr>
            <w:sz w:val="24"/>
            <w:szCs w:val="24"/>
          </w:rPr>
          <w:delText>Type (</w:delText>
        </w:r>
      </w:del>
      <w:del w:id="62" w:author="Trevor Stokes" w:date="2016-01-27T14:47:00Z">
        <w:r w:rsidDel="00F81B9B">
          <w:rPr>
            <w:sz w:val="24"/>
            <w:szCs w:val="24"/>
          </w:rPr>
          <w:delText>video</w:delText>
        </w:r>
      </w:del>
      <w:del w:id="63" w:author="Trevor Stokes" w:date="2016-02-23T10:52:00Z">
        <w:r w:rsidDel="00756B0A">
          <w:rPr>
            <w:sz w:val="24"/>
            <w:szCs w:val="24"/>
          </w:rPr>
          <w:delText>, game)</w:delText>
        </w:r>
      </w:del>
    </w:p>
    <w:p w14:paraId="4EB4A313" w14:textId="0CAB9E49" w:rsidR="007C1386" w:rsidDel="00756B0A" w:rsidRDefault="007C1386" w:rsidP="007C1386">
      <w:pPr>
        <w:pStyle w:val="ListParagraph"/>
        <w:numPr>
          <w:ilvl w:val="1"/>
          <w:numId w:val="1"/>
        </w:numPr>
        <w:spacing w:after="0" w:line="240" w:lineRule="auto"/>
        <w:rPr>
          <w:del w:id="64" w:author="Trevor Stokes" w:date="2016-02-23T10:52:00Z"/>
          <w:sz w:val="24"/>
          <w:szCs w:val="24"/>
        </w:rPr>
      </w:pPr>
      <w:del w:id="65" w:author="Trevor Stokes" w:date="2016-01-27T14:48:00Z">
        <w:r w:rsidRPr="007C1386" w:rsidDel="00F81B9B">
          <w:rPr>
            <w:sz w:val="24"/>
            <w:szCs w:val="24"/>
          </w:rPr>
          <w:delText>Name</w:delText>
        </w:r>
      </w:del>
    </w:p>
    <w:p w14:paraId="4EB4A314" w14:textId="37A13A92" w:rsidR="0080734E" w:rsidDel="00756B0A" w:rsidRDefault="007C1386" w:rsidP="007C1386">
      <w:pPr>
        <w:pStyle w:val="ListParagraph"/>
        <w:numPr>
          <w:ilvl w:val="1"/>
          <w:numId w:val="1"/>
        </w:numPr>
        <w:spacing w:after="0" w:line="240" w:lineRule="auto"/>
        <w:rPr>
          <w:del w:id="66" w:author="Trevor Stokes" w:date="2016-02-23T10:52:00Z"/>
          <w:sz w:val="24"/>
          <w:szCs w:val="24"/>
        </w:rPr>
      </w:pPr>
      <w:del w:id="67" w:author="Trevor Stokes" w:date="2016-01-27T14:48:00Z">
        <w:r w:rsidDel="00F81B9B">
          <w:rPr>
            <w:sz w:val="24"/>
            <w:szCs w:val="24"/>
          </w:rPr>
          <w:delText>R</w:delText>
        </w:r>
        <w:r w:rsidRPr="007C1386" w:rsidDel="00F81B9B">
          <w:rPr>
            <w:sz w:val="24"/>
            <w:szCs w:val="24"/>
          </w:rPr>
          <w:delText xml:space="preserve">ating </w:delText>
        </w:r>
      </w:del>
    </w:p>
    <w:p w14:paraId="4EB4A315" w14:textId="17EDBB24" w:rsidR="007C1386" w:rsidDel="00756B0A" w:rsidRDefault="0080734E" w:rsidP="0080734E">
      <w:pPr>
        <w:pStyle w:val="ListParagraph"/>
        <w:numPr>
          <w:ilvl w:val="2"/>
          <w:numId w:val="1"/>
        </w:numPr>
        <w:spacing w:after="0" w:line="240" w:lineRule="auto"/>
        <w:rPr>
          <w:del w:id="68" w:author="Trevor Stokes" w:date="2016-02-23T10:52:00Z"/>
          <w:sz w:val="24"/>
          <w:szCs w:val="24"/>
        </w:rPr>
      </w:pPr>
      <w:del w:id="69" w:author="Trevor Stokes" w:date="2016-01-27T14:48:00Z">
        <w:r w:rsidDel="00F81B9B">
          <w:rPr>
            <w:sz w:val="24"/>
            <w:szCs w:val="24"/>
          </w:rPr>
          <w:delText xml:space="preserve">Video </w:delText>
        </w:r>
        <w:r w:rsidR="007C1386" w:rsidRPr="007C1386" w:rsidDel="00F81B9B">
          <w:rPr>
            <w:sz w:val="24"/>
            <w:szCs w:val="24"/>
          </w:rPr>
          <w:delText>(G, PG, etc.)</w:delText>
        </w:r>
      </w:del>
    </w:p>
    <w:p w14:paraId="4EB4A316" w14:textId="137C77E1" w:rsidR="0080734E" w:rsidDel="00756B0A" w:rsidRDefault="0080734E" w:rsidP="0080734E">
      <w:pPr>
        <w:pStyle w:val="ListParagraph"/>
        <w:numPr>
          <w:ilvl w:val="2"/>
          <w:numId w:val="1"/>
        </w:numPr>
        <w:rPr>
          <w:del w:id="70" w:author="Trevor Stokes" w:date="2016-02-23T10:52:00Z"/>
        </w:rPr>
      </w:pPr>
      <w:del w:id="71" w:author="Trevor Stokes" w:date="2016-02-23T10:52:00Z">
        <w:r w:rsidDel="00756B0A">
          <w:rPr>
            <w:sz w:val="24"/>
            <w:szCs w:val="24"/>
          </w:rPr>
          <w:delText>Games (</w:delText>
        </w:r>
        <w:r w:rsidDel="00756B0A">
          <w:delText>Everyone, Teen, Mature)</w:delText>
        </w:r>
      </w:del>
    </w:p>
    <w:p w14:paraId="4EB4A317" w14:textId="52FCA0D9" w:rsidR="007C1386" w:rsidDel="00756B0A" w:rsidRDefault="007C1386" w:rsidP="007C1386">
      <w:pPr>
        <w:pStyle w:val="ListParagraph"/>
        <w:numPr>
          <w:ilvl w:val="1"/>
          <w:numId w:val="1"/>
        </w:numPr>
        <w:spacing w:after="0" w:line="240" w:lineRule="auto"/>
        <w:rPr>
          <w:del w:id="72" w:author="Trevor Stokes" w:date="2016-02-23T10:52:00Z"/>
          <w:sz w:val="24"/>
          <w:szCs w:val="24"/>
        </w:rPr>
      </w:pPr>
      <w:del w:id="73" w:author="Trevor Stokes" w:date="2016-01-27T14:49:00Z">
        <w:r w:rsidRPr="007C1386" w:rsidDel="00F81B9B">
          <w:rPr>
            <w:sz w:val="24"/>
            <w:szCs w:val="24"/>
          </w:rPr>
          <w:delText xml:space="preserve">User rating </w:delText>
        </w:r>
        <w:r w:rsidDel="00F81B9B">
          <w:rPr>
            <w:sz w:val="24"/>
            <w:szCs w:val="24"/>
          </w:rPr>
          <w:delText xml:space="preserve">(*, **, ***, ****, *****) </w:delText>
        </w:r>
      </w:del>
    </w:p>
    <w:p w14:paraId="4EB4A318" w14:textId="403F323A" w:rsidR="007C1386" w:rsidDel="00756B0A" w:rsidRDefault="007C1386" w:rsidP="007C1386">
      <w:pPr>
        <w:pStyle w:val="ListParagraph"/>
        <w:numPr>
          <w:ilvl w:val="1"/>
          <w:numId w:val="1"/>
        </w:numPr>
        <w:spacing w:after="0" w:line="240" w:lineRule="auto"/>
        <w:rPr>
          <w:del w:id="74" w:author="Trevor Stokes" w:date="2016-02-23T10:52:00Z"/>
          <w:sz w:val="24"/>
          <w:szCs w:val="24"/>
        </w:rPr>
      </w:pPr>
      <w:del w:id="75" w:author="Trevor Stokes" w:date="2016-01-27T14:51:00Z">
        <w:r w:rsidRPr="007C1386" w:rsidDel="00F81B9B">
          <w:rPr>
            <w:sz w:val="24"/>
            <w:szCs w:val="24"/>
          </w:rPr>
          <w:delText xml:space="preserve">Classification </w:delText>
        </w:r>
        <w:r w:rsidR="0080734E" w:rsidDel="00F81B9B">
          <w:rPr>
            <w:sz w:val="24"/>
            <w:szCs w:val="24"/>
          </w:rPr>
          <w:delText>(</w:delText>
        </w:r>
        <w:r w:rsidRPr="007C1386" w:rsidDel="00F81B9B">
          <w:rPr>
            <w:sz w:val="24"/>
            <w:szCs w:val="24"/>
          </w:rPr>
          <w:delText>comedy</w:delText>
        </w:r>
        <w:r w:rsidR="0080734E" w:rsidDel="00F81B9B">
          <w:rPr>
            <w:sz w:val="24"/>
            <w:szCs w:val="24"/>
          </w:rPr>
          <w:delText xml:space="preserve">, </w:delText>
        </w:r>
        <w:r w:rsidRPr="007C1386" w:rsidDel="00F81B9B">
          <w:rPr>
            <w:sz w:val="24"/>
            <w:szCs w:val="24"/>
          </w:rPr>
          <w:delText>action</w:delText>
        </w:r>
        <w:r w:rsidR="0080734E" w:rsidDel="00F81B9B">
          <w:rPr>
            <w:sz w:val="24"/>
            <w:szCs w:val="24"/>
          </w:rPr>
          <w:delText xml:space="preserve">, </w:delText>
        </w:r>
        <w:r w:rsidRPr="007C1386" w:rsidDel="00F81B9B">
          <w:rPr>
            <w:sz w:val="24"/>
            <w:szCs w:val="24"/>
          </w:rPr>
          <w:delText>family</w:delText>
        </w:r>
        <w:r w:rsidR="0080734E" w:rsidDel="00F81B9B">
          <w:rPr>
            <w:sz w:val="24"/>
            <w:szCs w:val="24"/>
          </w:rPr>
          <w:delText xml:space="preserve">, </w:delText>
        </w:r>
        <w:r w:rsidRPr="007C1386" w:rsidDel="00F81B9B">
          <w:rPr>
            <w:sz w:val="24"/>
            <w:szCs w:val="24"/>
          </w:rPr>
          <w:delText>horror</w:delText>
        </w:r>
        <w:r w:rsidR="0080734E" w:rsidDel="00F81B9B">
          <w:rPr>
            <w:sz w:val="24"/>
            <w:szCs w:val="24"/>
          </w:rPr>
          <w:delText xml:space="preserve">, </w:delText>
        </w:r>
        <w:r w:rsidRPr="007C1386" w:rsidDel="00F81B9B">
          <w:rPr>
            <w:sz w:val="24"/>
            <w:szCs w:val="24"/>
          </w:rPr>
          <w:delText>kids</w:delText>
        </w:r>
        <w:r w:rsidR="0080734E" w:rsidDel="00F81B9B">
          <w:rPr>
            <w:sz w:val="24"/>
            <w:szCs w:val="24"/>
          </w:rPr>
          <w:delText xml:space="preserve">, </w:delText>
        </w:r>
        <w:r w:rsidRPr="007C1386" w:rsidDel="00F81B9B">
          <w:rPr>
            <w:sz w:val="24"/>
            <w:szCs w:val="24"/>
          </w:rPr>
          <w:delText>romance</w:delText>
        </w:r>
        <w:r w:rsidR="0080734E" w:rsidDel="00F81B9B">
          <w:rPr>
            <w:sz w:val="24"/>
            <w:szCs w:val="24"/>
          </w:rPr>
          <w:delText xml:space="preserve">, </w:delText>
        </w:r>
        <w:r w:rsidRPr="007C1386" w:rsidDel="00F81B9B">
          <w:rPr>
            <w:sz w:val="24"/>
            <w:szCs w:val="24"/>
          </w:rPr>
          <w:delText>fantasy</w:delText>
        </w:r>
        <w:r w:rsidR="0080734E" w:rsidDel="00F81B9B">
          <w:rPr>
            <w:sz w:val="24"/>
            <w:szCs w:val="24"/>
          </w:rPr>
          <w:delText>)</w:delText>
        </w:r>
      </w:del>
    </w:p>
    <w:p w14:paraId="4EB4A319" w14:textId="77777777" w:rsidR="0080734E" w:rsidRPr="00673E72" w:rsidDel="00F81B9B" w:rsidRDefault="007C1386">
      <w:pPr>
        <w:pStyle w:val="ListParagraph"/>
        <w:numPr>
          <w:ilvl w:val="1"/>
          <w:numId w:val="1"/>
        </w:numPr>
        <w:spacing w:after="0" w:line="240" w:lineRule="auto"/>
        <w:rPr>
          <w:del w:id="76" w:author="Trevor Stokes" w:date="2016-01-27T14:51:00Z"/>
          <w:sz w:val="24"/>
          <w:szCs w:val="24"/>
          <w:rPrChange w:id="77" w:author="Josh Storrs" w:date="2016-02-05T08:58:00Z">
            <w:rPr>
              <w:del w:id="78" w:author="Trevor Stokes" w:date="2016-01-27T14:51:00Z"/>
            </w:rPr>
          </w:rPrChange>
        </w:rPr>
      </w:pPr>
      <w:del w:id="79" w:author="Trevor Stokes" w:date="2016-01-27T14:51:00Z">
        <w:r w:rsidRPr="00673E72" w:rsidDel="00F81B9B">
          <w:rPr>
            <w:sz w:val="24"/>
            <w:szCs w:val="24"/>
            <w:rPrChange w:id="80" w:author="Josh Storrs" w:date="2016-02-05T08:58:00Z">
              <w:rPr/>
            </w:rPrChange>
          </w:rPr>
          <w:delText xml:space="preserve">Format </w:delText>
        </w:r>
      </w:del>
    </w:p>
    <w:p w14:paraId="4EB4A31A" w14:textId="77777777" w:rsidR="007C1386" w:rsidDel="00F81B9B" w:rsidRDefault="0080734E">
      <w:pPr>
        <w:pStyle w:val="ListParagraph"/>
        <w:rPr>
          <w:del w:id="81" w:author="Trevor Stokes" w:date="2016-01-27T14:51:00Z"/>
        </w:rPr>
        <w:pPrChange w:id="82" w:author="Josh Storrs" w:date="2016-02-05T08:58:00Z">
          <w:pPr>
            <w:pStyle w:val="ListParagraph"/>
            <w:numPr>
              <w:ilvl w:val="2"/>
              <w:numId w:val="1"/>
            </w:numPr>
            <w:spacing w:after="0" w:line="240" w:lineRule="auto"/>
            <w:ind w:left="2160" w:hanging="360"/>
          </w:pPr>
        </w:pPrChange>
      </w:pPr>
      <w:del w:id="83" w:author="Trevor Stokes" w:date="2016-01-27T14:51:00Z">
        <w:r w:rsidDel="00F81B9B">
          <w:delText>Video (</w:delText>
        </w:r>
        <w:r w:rsidR="007C1386" w:rsidRPr="007C1386" w:rsidDel="00F81B9B">
          <w:delText>DVD</w:delText>
        </w:r>
        <w:r w:rsidDel="00F81B9B">
          <w:delText xml:space="preserve">, </w:delText>
        </w:r>
        <w:r w:rsidR="007C1386" w:rsidRPr="007C1386" w:rsidDel="00F81B9B">
          <w:delText>Blu-ray</w:delText>
        </w:r>
        <w:r w:rsidDel="00F81B9B">
          <w:delText>, S</w:delText>
        </w:r>
        <w:r w:rsidR="007C1386" w:rsidRPr="007C1386" w:rsidDel="00F81B9B">
          <w:delText>treaming</w:delText>
        </w:r>
        <w:r w:rsidDel="00F81B9B">
          <w:delText>)</w:delText>
        </w:r>
      </w:del>
    </w:p>
    <w:p w14:paraId="4EB4A31D" w14:textId="4EE48BC5" w:rsidR="00F81B9B" w:rsidRPr="0080734E" w:rsidDel="00756B0A" w:rsidRDefault="0080734E">
      <w:pPr>
        <w:pStyle w:val="ListParagraph"/>
        <w:numPr>
          <w:ilvl w:val="1"/>
          <w:numId w:val="1"/>
        </w:numPr>
        <w:spacing w:after="0" w:line="240" w:lineRule="auto"/>
        <w:rPr>
          <w:del w:id="84" w:author="Trevor Stokes" w:date="2016-02-23T10:52:00Z"/>
          <w:sz w:val="24"/>
          <w:szCs w:val="24"/>
        </w:rPr>
        <w:pPrChange w:id="85" w:author="Trevor Stokes" w:date="2016-01-27T14:51:00Z">
          <w:pPr>
            <w:pStyle w:val="ListParagraph"/>
            <w:numPr>
              <w:ilvl w:val="2"/>
              <w:numId w:val="1"/>
            </w:numPr>
            <w:spacing w:after="0" w:line="240" w:lineRule="auto"/>
            <w:ind w:left="2160" w:hanging="360"/>
          </w:pPr>
        </w:pPrChange>
      </w:pPr>
      <w:del w:id="86" w:author="Trevor Stokes" w:date="2016-01-27T14:51:00Z">
        <w:r w:rsidDel="00F81B9B">
          <w:delText>Games, format – PS3, PS4, Xbox360, Xbox One</w:delText>
        </w:r>
      </w:del>
    </w:p>
    <w:p w14:paraId="4EB4A31E" w14:textId="30D2E78C" w:rsidR="0080734E" w:rsidRPr="00673E72" w:rsidDel="00673E72" w:rsidRDefault="0080734E" w:rsidP="009A4FE6">
      <w:pPr>
        <w:pStyle w:val="ListParagraph"/>
        <w:numPr>
          <w:ilvl w:val="0"/>
          <w:numId w:val="1"/>
        </w:numPr>
        <w:spacing w:after="0" w:line="240" w:lineRule="auto"/>
        <w:rPr>
          <w:del w:id="87" w:author="Trevor Stokes" w:date="2016-01-27T14:52:00Z"/>
          <w:sz w:val="24"/>
          <w:szCs w:val="24"/>
          <w:rPrChange w:id="88" w:author="Josh Storrs" w:date="2016-02-05T08:58:00Z">
            <w:rPr>
              <w:del w:id="89" w:author="Trevor Stokes" w:date="2016-01-27T14:52:00Z"/>
            </w:rPr>
          </w:rPrChange>
        </w:rPr>
      </w:pPr>
      <w:del w:id="90" w:author="Trevor Stokes" w:date="2016-01-27T14:52:00Z">
        <w:r w:rsidDel="00F81B9B">
          <w:delText>Coming Soon features – Release to DVD date</w:delText>
        </w:r>
      </w:del>
    </w:p>
    <w:p w14:paraId="4EB4A31F" w14:textId="2609BDAD" w:rsidR="00673E72" w:rsidRPr="0080734E" w:rsidDel="00756B0A" w:rsidRDefault="00673E72" w:rsidP="0080734E">
      <w:pPr>
        <w:pStyle w:val="ListParagraph"/>
        <w:numPr>
          <w:ilvl w:val="1"/>
          <w:numId w:val="1"/>
        </w:numPr>
        <w:spacing w:after="0" w:line="240" w:lineRule="auto"/>
        <w:rPr>
          <w:ins w:id="91" w:author="Josh Storrs" w:date="2016-02-05T08:58:00Z"/>
          <w:del w:id="92" w:author="Trevor Stokes" w:date="2016-02-23T10:52:00Z"/>
          <w:sz w:val="24"/>
          <w:szCs w:val="24"/>
        </w:rPr>
      </w:pPr>
    </w:p>
    <w:p w14:paraId="4EB4A320" w14:textId="7DFF6B9E" w:rsidR="006259B1" w:rsidRPr="007C1386" w:rsidDel="00620A64" w:rsidRDefault="007C1386" w:rsidP="00EF67EB">
      <w:pPr>
        <w:pStyle w:val="ListParagraph"/>
        <w:numPr>
          <w:ilvl w:val="0"/>
          <w:numId w:val="1"/>
        </w:numPr>
        <w:spacing w:after="0" w:line="240" w:lineRule="auto"/>
        <w:rPr>
          <w:del w:id="93" w:author="Josh Storrs" w:date="2016-03-04T00:01:00Z"/>
          <w:sz w:val="24"/>
          <w:szCs w:val="24"/>
        </w:rPr>
      </w:pPr>
      <w:r w:rsidRPr="00620A64">
        <w:rPr>
          <w:sz w:val="24"/>
          <w:szCs w:val="24"/>
        </w:rPr>
        <w:t xml:space="preserve">Application must know the availability of the entertainment and </w:t>
      </w:r>
      <w:del w:id="94" w:author="Josh Storrs" w:date="2016-03-14T13:16:00Z">
        <w:r w:rsidRPr="00620A64" w:rsidDel="000072AD">
          <w:rPr>
            <w:sz w:val="24"/>
            <w:szCs w:val="24"/>
          </w:rPr>
          <w:delText>provide a friendly message when the company is currently out of stock</w:delText>
        </w:r>
      </w:del>
      <w:ins w:id="95" w:author="Josh Storrs" w:date="2016-03-14T13:17:00Z">
        <w:r w:rsidR="000072AD">
          <w:rPr>
            <w:sz w:val="24"/>
            <w:szCs w:val="24"/>
          </w:rPr>
          <w:t xml:space="preserve">throw </w:t>
        </w:r>
      </w:ins>
      <w:ins w:id="96" w:author="Josh Storrs" w:date="2016-03-14T13:18:00Z">
        <w:r w:rsidR="000072AD">
          <w:rPr>
            <w:sz w:val="24"/>
            <w:szCs w:val="24"/>
          </w:rPr>
          <w:t>appropriate exception when not available</w:t>
        </w:r>
      </w:ins>
      <w:r w:rsidRPr="00620A64">
        <w:rPr>
          <w:sz w:val="24"/>
          <w:szCs w:val="24"/>
        </w:rPr>
        <w:t>.</w:t>
      </w:r>
      <w:ins w:id="97" w:author="Josh Storrs" w:date="2016-03-04T00:01:00Z">
        <w:r w:rsidR="00620A64" w:rsidRPr="00620A64">
          <w:rPr>
            <w:sz w:val="24"/>
            <w:szCs w:val="24"/>
          </w:rPr>
          <w:t xml:space="preserve">  </w:t>
        </w:r>
      </w:ins>
    </w:p>
    <w:p w14:paraId="4EB4A321" w14:textId="6BD661F8" w:rsidR="007C1386" w:rsidRPr="00620A64" w:rsidDel="00986C3B" w:rsidRDefault="007C1386">
      <w:pPr>
        <w:pStyle w:val="ListParagraph"/>
        <w:numPr>
          <w:ilvl w:val="0"/>
          <w:numId w:val="1"/>
        </w:numPr>
        <w:spacing w:after="0" w:line="240" w:lineRule="auto"/>
        <w:rPr>
          <w:del w:id="98" w:author="Trevor Stokes" w:date="2016-02-23T11:24:00Z"/>
          <w:sz w:val="24"/>
          <w:szCs w:val="24"/>
          <w:rPrChange w:id="99" w:author="Josh Storrs" w:date="2016-03-04T00:01:00Z">
            <w:rPr>
              <w:del w:id="100" w:author="Trevor Stokes" w:date="2016-02-23T11:24:00Z"/>
            </w:rPr>
          </w:rPrChange>
        </w:rPr>
        <w:pPrChange w:id="101" w:author="Josh Storrs" w:date="2016-03-04T00:01:00Z">
          <w:pPr>
            <w:pStyle w:val="ListParagraph"/>
            <w:numPr>
              <w:numId w:val="1"/>
            </w:numPr>
            <w:ind w:hanging="360"/>
          </w:pPr>
        </w:pPrChange>
      </w:pPr>
      <w:del w:id="102" w:author="Trevor Stokes" w:date="2016-02-23T11:24:00Z">
        <w:r w:rsidRPr="00620A64" w:rsidDel="00986C3B">
          <w:rPr>
            <w:sz w:val="24"/>
            <w:szCs w:val="24"/>
            <w:rPrChange w:id="103" w:author="Josh Storrs" w:date="2016-03-04T00:01:00Z">
              <w:rPr/>
            </w:rPrChange>
          </w:rPr>
          <w:delText xml:space="preserve">Register </w:delText>
        </w:r>
        <w:r w:rsidR="0080734E" w:rsidRPr="00620A64" w:rsidDel="00986C3B">
          <w:rPr>
            <w:sz w:val="24"/>
            <w:szCs w:val="24"/>
            <w:rPrChange w:id="104" w:author="Josh Storrs" w:date="2016-03-04T00:01:00Z">
              <w:rPr/>
            </w:rPrChange>
          </w:rPr>
          <w:delText>or log in</w:delText>
        </w:r>
      </w:del>
    </w:p>
    <w:p w14:paraId="4EB4A322" w14:textId="6AA8533B" w:rsidR="007C1386" w:rsidDel="00620A64" w:rsidRDefault="007C1386" w:rsidP="007C1386">
      <w:pPr>
        <w:pStyle w:val="ListParagraph"/>
        <w:numPr>
          <w:ilvl w:val="0"/>
          <w:numId w:val="1"/>
        </w:numPr>
        <w:rPr>
          <w:del w:id="105" w:author="Josh Storrs" w:date="2016-03-04T00:03:00Z"/>
        </w:rPr>
      </w:pPr>
      <w:del w:id="106" w:author="Josh Storrs" w:date="2016-03-14T14:17:00Z">
        <w:r w:rsidRPr="005B1F01" w:rsidDel="00724064">
          <w:rPr>
            <w:sz w:val="24"/>
            <w:szCs w:val="24"/>
            <w:rPrChange w:id="107" w:author="Trevor Stokes" w:date="2016-02-23T11:35:00Z">
              <w:rPr/>
            </w:rPrChange>
          </w:rPr>
          <w:delText>Checkout</w:delText>
        </w:r>
      </w:del>
      <w:ins w:id="108" w:author="Josh Storrs" w:date="2016-03-14T14:17:00Z">
        <w:r w:rsidR="00724064">
          <w:rPr>
            <w:sz w:val="24"/>
            <w:szCs w:val="24"/>
          </w:rPr>
          <w:t>Checkout</w:t>
        </w:r>
      </w:ins>
      <w:r w:rsidRPr="005B1F01">
        <w:rPr>
          <w:sz w:val="24"/>
          <w:szCs w:val="24"/>
          <w:rPrChange w:id="109" w:author="Trevor Stokes" w:date="2016-02-23T11:35:00Z">
            <w:rPr/>
          </w:rPrChange>
        </w:rPr>
        <w:t xml:space="preserve"> functionality</w:t>
      </w:r>
      <w:ins w:id="110" w:author="Trevor Stokes" w:date="2016-02-23T11:27:00Z">
        <w:r w:rsidR="00986C3B" w:rsidRPr="005B1F01">
          <w:rPr>
            <w:sz w:val="24"/>
            <w:szCs w:val="24"/>
            <w:rPrChange w:id="111" w:author="Trevor Stokes" w:date="2016-02-23T11:35:00Z">
              <w:rPr/>
            </w:rPrChange>
          </w:rPr>
          <w:t xml:space="preserve"> decrements stock by amount ordered</w:t>
        </w:r>
      </w:ins>
      <w:ins w:id="112" w:author="Josh Storrs" w:date="2016-03-14T14:28:00Z">
        <w:r w:rsidR="006F4DAE">
          <w:rPr>
            <w:sz w:val="24"/>
            <w:szCs w:val="24"/>
          </w:rPr>
          <w:t xml:space="preserve"> only for the duration of the test (Do not store/write back to json file)</w:t>
        </w:r>
      </w:ins>
      <w:ins w:id="113" w:author="Trevor Stokes" w:date="2016-02-23T11:36:00Z">
        <w:del w:id="114" w:author="Josh Storrs" w:date="2016-03-04T00:03:00Z">
          <w:r w:rsidR="005B1F01" w:rsidDel="00620A64">
            <w:rPr>
              <w:sz w:val="24"/>
              <w:szCs w:val="24"/>
            </w:rPr>
            <w:delText>.</w:delText>
          </w:r>
        </w:del>
      </w:ins>
    </w:p>
    <w:p w14:paraId="4EB4A323" w14:textId="44034586" w:rsidR="007C1386" w:rsidDel="00986C3B" w:rsidRDefault="007C1386">
      <w:pPr>
        <w:pStyle w:val="ListParagraph"/>
        <w:numPr>
          <w:ilvl w:val="0"/>
          <w:numId w:val="1"/>
        </w:numPr>
        <w:rPr>
          <w:del w:id="115" w:author="Trevor Stokes" w:date="2016-02-23T11:25:00Z"/>
        </w:rPr>
        <w:pPrChange w:id="116" w:author="Josh Storrs" w:date="2016-03-04T00:03:00Z">
          <w:pPr>
            <w:pStyle w:val="ListParagraph"/>
            <w:numPr>
              <w:numId w:val="7"/>
            </w:numPr>
            <w:spacing w:after="0" w:line="240" w:lineRule="auto"/>
            <w:ind w:hanging="360"/>
          </w:pPr>
        </w:pPrChange>
      </w:pPr>
      <w:del w:id="117" w:author="Trevor Stokes" w:date="2016-02-23T11:27:00Z">
        <w:r w:rsidDel="005B1F01">
          <w:tab/>
          <w:delText>Cart</w:delText>
        </w:r>
      </w:del>
    </w:p>
    <w:p w14:paraId="4EB4A324" w14:textId="21371563" w:rsidR="007C1386" w:rsidDel="00986C3B" w:rsidRDefault="007C1386">
      <w:pPr>
        <w:pStyle w:val="ListParagraph"/>
        <w:rPr>
          <w:del w:id="118" w:author="Trevor Stokes" w:date="2016-02-23T11:25:00Z"/>
        </w:rPr>
        <w:pPrChange w:id="119" w:author="Josh Storrs" w:date="2016-03-04T00:03:00Z">
          <w:pPr>
            <w:pStyle w:val="ListParagraph"/>
            <w:numPr>
              <w:numId w:val="1"/>
            </w:numPr>
            <w:ind w:hanging="360"/>
          </w:pPr>
        </w:pPrChange>
      </w:pPr>
      <w:del w:id="120" w:author="Trevor Stokes" w:date="2016-02-23T11:25:00Z">
        <w:r w:rsidDel="00986C3B">
          <w:tab/>
          <w:delText>Reservation/Hold</w:delText>
        </w:r>
      </w:del>
    </w:p>
    <w:p w14:paraId="4EB4A325" w14:textId="51D1E686" w:rsidR="007C1386" w:rsidRPr="006419D6" w:rsidDel="00620A64" w:rsidRDefault="007C1386">
      <w:pPr>
        <w:pStyle w:val="ListParagraph"/>
        <w:rPr>
          <w:del w:id="121" w:author="Josh Storrs" w:date="2016-03-04T00:02:00Z"/>
          <w:sz w:val="24"/>
          <w:szCs w:val="24"/>
          <w:rPrChange w:id="122" w:author="Trevor Stokes" w:date="2016-02-23T10:46:00Z">
            <w:rPr>
              <w:del w:id="123" w:author="Josh Storrs" w:date="2016-03-04T00:02:00Z"/>
            </w:rPr>
          </w:rPrChange>
        </w:rPr>
        <w:pPrChange w:id="124" w:author="Josh Storrs" w:date="2016-03-04T00:03:00Z">
          <w:pPr>
            <w:pStyle w:val="ListParagraph"/>
            <w:spacing w:after="0" w:line="240" w:lineRule="auto"/>
          </w:pPr>
        </w:pPrChange>
      </w:pPr>
    </w:p>
    <w:p w14:paraId="4EB4A326" w14:textId="17D7C2DF" w:rsidR="006259B1" w:rsidRPr="00620A64" w:rsidRDefault="006259B1">
      <w:pPr>
        <w:pStyle w:val="ListParagraph"/>
        <w:numPr>
          <w:ilvl w:val="0"/>
          <w:numId w:val="1"/>
        </w:numPr>
        <w:rPr>
          <w:sz w:val="24"/>
          <w:szCs w:val="24"/>
          <w:rPrChange w:id="125" w:author="Josh Storrs" w:date="2016-03-04T00:02:00Z">
            <w:rPr/>
          </w:rPrChange>
        </w:rPr>
        <w:pPrChange w:id="126" w:author="Josh Storrs" w:date="2016-03-04T00:03:00Z">
          <w:pPr>
            <w:pStyle w:val="ListParagraph"/>
            <w:spacing w:after="0" w:line="240" w:lineRule="auto"/>
          </w:pPr>
        </w:pPrChange>
      </w:pPr>
    </w:p>
    <w:p w14:paraId="6A35D88D" w14:textId="77777777" w:rsidR="00F760EB" w:rsidRPr="00F760EB" w:rsidRDefault="00F760EB">
      <w:pPr>
        <w:ind w:left="360"/>
        <w:rPr>
          <w:moveTo w:id="127" w:author="Josh Storrs" w:date="2016-03-04T00:08:00Z"/>
          <w:sz w:val="24"/>
          <w:szCs w:val="24"/>
          <w:rPrChange w:id="128" w:author="Josh Storrs" w:date="2016-03-04T00:08:00Z">
            <w:rPr>
              <w:moveTo w:id="129" w:author="Josh Storrs" w:date="2016-03-04T00:08:00Z"/>
            </w:rPr>
          </w:rPrChange>
        </w:rPr>
        <w:pPrChange w:id="130" w:author="Josh Storrs" w:date="2016-03-04T00:08:00Z">
          <w:pPr>
            <w:pStyle w:val="ListParagraph"/>
            <w:numPr>
              <w:numId w:val="1"/>
            </w:numPr>
            <w:ind w:hanging="360"/>
          </w:pPr>
        </w:pPrChange>
      </w:pPr>
      <w:moveToRangeStart w:id="131" w:author="Josh Storrs" w:date="2016-03-04T00:08:00Z" w:name="move444813411"/>
      <w:moveTo w:id="132" w:author="Josh Storrs" w:date="2016-03-04T00:08:00Z">
        <w:r w:rsidRPr="00F760EB">
          <w:rPr>
            <w:sz w:val="24"/>
            <w:szCs w:val="24"/>
            <w:rPrChange w:id="133" w:author="Josh Storrs" w:date="2016-03-04T00:08:00Z">
              <w:rPr/>
            </w:rPrChange>
          </w:rPr>
          <w:t xml:space="preserve">              ********* </w:t>
        </w:r>
        <w:r w:rsidRPr="00F760EB">
          <w:rPr>
            <w:b/>
            <w:bCs/>
            <w:sz w:val="24"/>
            <w:szCs w:val="24"/>
            <w:rPrChange w:id="134" w:author="Josh Storrs" w:date="2016-03-04T00:08:00Z">
              <w:rPr/>
            </w:rPrChange>
          </w:rPr>
          <w:t xml:space="preserve">Do not change anything in the JUnit tests! </w:t>
        </w:r>
        <w:r w:rsidRPr="00F760EB">
          <w:rPr>
            <w:sz w:val="24"/>
            <w:szCs w:val="24"/>
            <w:rPrChange w:id="135" w:author="Josh Storrs" w:date="2016-03-04T00:08:00Z">
              <w:rPr/>
            </w:rPrChange>
          </w:rPr>
          <w:t>**********</w:t>
        </w:r>
      </w:moveTo>
    </w:p>
    <w:moveToRangeEnd w:id="131"/>
    <w:p w14:paraId="4976D07A" w14:textId="77777777" w:rsidR="00F760EB" w:rsidRDefault="006259B1" w:rsidP="006259B1">
      <w:pPr>
        <w:spacing w:after="0" w:line="240" w:lineRule="auto"/>
        <w:rPr>
          <w:ins w:id="136" w:author="Josh Storrs" w:date="2016-03-04T00:08:00Z"/>
          <w:sz w:val="24"/>
          <w:szCs w:val="24"/>
        </w:rPr>
      </w:pPr>
      <w:r>
        <w:rPr>
          <w:sz w:val="24"/>
          <w:szCs w:val="24"/>
          <w:u w:val="single"/>
        </w:rPr>
        <w:t xml:space="preserve">Bonus </w:t>
      </w:r>
      <w:r w:rsidRPr="003B0189">
        <w:rPr>
          <w:sz w:val="24"/>
          <w:szCs w:val="24"/>
          <w:u w:val="single"/>
        </w:rPr>
        <w:t>“Nice to have” features</w:t>
      </w:r>
      <w:ins w:id="137" w:author="Josh Storrs" w:date="2016-03-04T00:06:00Z">
        <w:r w:rsidR="00620A64">
          <w:rPr>
            <w:sz w:val="24"/>
            <w:szCs w:val="24"/>
          </w:rPr>
          <w:t xml:space="preserve"> </w:t>
        </w:r>
      </w:ins>
    </w:p>
    <w:p w14:paraId="4EB4A327" w14:textId="3CA417B5" w:rsidR="006259B1" w:rsidRPr="00C52419" w:rsidRDefault="00620A64" w:rsidP="006259B1">
      <w:pPr>
        <w:spacing w:after="0" w:line="240" w:lineRule="auto"/>
        <w:rPr>
          <w:sz w:val="24"/>
          <w:szCs w:val="24"/>
        </w:rPr>
      </w:pPr>
      <w:ins w:id="138" w:author="Josh Storrs" w:date="2016-03-04T00:05:00Z">
        <w:r>
          <w:rPr>
            <w:sz w:val="24"/>
            <w:szCs w:val="24"/>
          </w:rPr>
          <w:t xml:space="preserve">Suggestions </w:t>
        </w:r>
      </w:ins>
      <w:ins w:id="139" w:author="Josh Storrs" w:date="2016-03-04T00:08:00Z">
        <w:r w:rsidR="00F760EB">
          <w:rPr>
            <w:sz w:val="24"/>
            <w:szCs w:val="24"/>
          </w:rPr>
          <w:t xml:space="preserve">shown below in no </w:t>
        </w:r>
      </w:ins>
      <w:ins w:id="140" w:author="Josh Storrs" w:date="2016-03-04T00:05:00Z">
        <w:r>
          <w:rPr>
            <w:sz w:val="24"/>
            <w:szCs w:val="24"/>
          </w:rPr>
          <w:t>particular order</w:t>
        </w:r>
      </w:ins>
      <w:ins w:id="141" w:author="Josh Storrs" w:date="2016-03-04T00:09:00Z">
        <w:r w:rsidR="00F760EB">
          <w:rPr>
            <w:sz w:val="24"/>
            <w:szCs w:val="24"/>
          </w:rPr>
          <w:t xml:space="preserve"> </w:t>
        </w:r>
      </w:ins>
      <w:ins w:id="142" w:author="Josh Storrs" w:date="2016-03-04T00:10:00Z">
        <w:r w:rsidR="00F760EB">
          <w:rPr>
            <w:sz w:val="24"/>
            <w:szCs w:val="24"/>
          </w:rPr>
          <w:t>or</w:t>
        </w:r>
      </w:ins>
      <w:ins w:id="143" w:author="Josh Storrs" w:date="2016-03-04T00:09:00Z">
        <w:r w:rsidR="00F760EB">
          <w:rPr>
            <w:sz w:val="24"/>
            <w:szCs w:val="24"/>
          </w:rPr>
          <w:t xml:space="preserve"> come up with </w:t>
        </w:r>
      </w:ins>
      <w:ins w:id="144" w:author="Josh Storrs" w:date="2016-03-04T00:10:00Z">
        <w:r w:rsidR="00F760EB">
          <w:rPr>
            <w:sz w:val="24"/>
            <w:szCs w:val="24"/>
          </w:rPr>
          <w:t xml:space="preserve">an </w:t>
        </w:r>
      </w:ins>
      <w:ins w:id="145" w:author="Josh Storrs" w:date="2016-03-04T00:09:00Z">
        <w:r w:rsidR="00F760EB">
          <w:rPr>
            <w:sz w:val="24"/>
            <w:szCs w:val="24"/>
          </w:rPr>
          <w:t>original idea</w:t>
        </w:r>
      </w:ins>
      <w:del w:id="146" w:author="Josh Storrs" w:date="2016-03-04T00:09:00Z">
        <w:r w:rsidR="006259B1" w:rsidDel="00F760EB">
          <w:rPr>
            <w:sz w:val="24"/>
            <w:szCs w:val="24"/>
          </w:rPr>
          <w:delText>:</w:delText>
        </w:r>
      </w:del>
      <w:r w:rsidR="006259B1" w:rsidRPr="00C52419">
        <w:rPr>
          <w:sz w:val="24"/>
          <w:szCs w:val="24"/>
        </w:rPr>
        <w:t xml:space="preserve">  </w:t>
      </w:r>
    </w:p>
    <w:p w14:paraId="4EB4A328" w14:textId="77777777" w:rsidR="006259B1" w:rsidRPr="00C52419" w:rsidRDefault="006259B1" w:rsidP="006259B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Bonus Credit – Do not complete any bonus features unless you have completed all the required functionality and all JUnits pass.</w:t>
      </w:r>
    </w:p>
    <w:p w14:paraId="4EB4A329" w14:textId="77777777" w:rsidR="006259B1" w:rsidRPr="00C474F1" w:rsidRDefault="006259B1" w:rsidP="006259B1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 a Graphical User Interface (GUI), command line interface, or web UI</w:t>
      </w:r>
      <w:del w:id="147" w:author="Josh Storrs" w:date="2016-03-04T00:04:00Z">
        <w:r w:rsidDel="00620A64">
          <w:rPr>
            <w:sz w:val="24"/>
            <w:szCs w:val="24"/>
          </w:rPr>
          <w:delText>.</w:delText>
        </w:r>
      </w:del>
    </w:p>
    <w:p w14:paraId="46C2037B" w14:textId="1C7F992F" w:rsidR="00620A64" w:rsidRDefault="00724064" w:rsidP="006259B1">
      <w:pPr>
        <w:pStyle w:val="ListParagraph"/>
        <w:numPr>
          <w:ilvl w:val="1"/>
          <w:numId w:val="1"/>
        </w:numPr>
        <w:spacing w:after="0" w:line="240" w:lineRule="auto"/>
        <w:rPr>
          <w:ins w:id="148" w:author="Josh Storrs" w:date="2016-03-07T09:49:00Z"/>
          <w:sz w:val="24"/>
          <w:szCs w:val="24"/>
        </w:rPr>
      </w:pPr>
      <w:ins w:id="149" w:author="Josh Storrs" w:date="2016-03-14T14:18:00Z">
        <w:r>
          <w:rPr>
            <w:sz w:val="24"/>
            <w:szCs w:val="24"/>
          </w:rPr>
          <w:t>Monetary</w:t>
        </w:r>
      </w:ins>
      <w:ins w:id="150" w:author="Josh Storrs" w:date="2016-03-04T00:04:00Z">
        <w:r w:rsidR="00620A64">
          <w:rPr>
            <w:sz w:val="24"/>
            <w:szCs w:val="24"/>
          </w:rPr>
          <w:t xml:space="preserve"> capabilities</w:t>
        </w:r>
      </w:ins>
      <w:ins w:id="151" w:author="Josh Storrs" w:date="2016-03-07T09:46:00Z">
        <w:r w:rsidR="00807D08">
          <w:rPr>
            <w:sz w:val="24"/>
            <w:szCs w:val="24"/>
          </w:rPr>
          <w:t xml:space="preserve"> – Game</w:t>
        </w:r>
      </w:ins>
      <w:ins w:id="152" w:author="Josh Storrs" w:date="2016-03-07T09:51:00Z">
        <w:r w:rsidR="00807D08">
          <w:rPr>
            <w:sz w:val="24"/>
            <w:szCs w:val="24"/>
          </w:rPr>
          <w:t xml:space="preserve"> or </w:t>
        </w:r>
      </w:ins>
      <w:ins w:id="153" w:author="Josh Storrs" w:date="2016-03-07T09:46:00Z">
        <w:r w:rsidR="00807D08">
          <w:rPr>
            <w:sz w:val="24"/>
            <w:szCs w:val="24"/>
          </w:rPr>
          <w:t>Movie re</w:t>
        </w:r>
      </w:ins>
      <w:ins w:id="154" w:author="Josh Storrs" w:date="2016-03-07T09:51:00Z">
        <w:r w:rsidR="00807D08">
          <w:rPr>
            <w:sz w:val="24"/>
            <w:szCs w:val="24"/>
          </w:rPr>
          <w:t>ntal</w:t>
        </w:r>
      </w:ins>
      <w:ins w:id="155" w:author="Josh Storrs" w:date="2016-03-07T09:46:00Z">
        <w:r w:rsidR="00807D08">
          <w:rPr>
            <w:sz w:val="24"/>
            <w:szCs w:val="24"/>
          </w:rPr>
          <w:t xml:space="preserve"> is $2 each</w:t>
        </w:r>
      </w:ins>
    </w:p>
    <w:p w14:paraId="5AF63BDB" w14:textId="33014FDC" w:rsidR="00807D08" w:rsidRDefault="00807D08">
      <w:pPr>
        <w:pStyle w:val="ListParagraph"/>
        <w:numPr>
          <w:ilvl w:val="2"/>
          <w:numId w:val="1"/>
        </w:numPr>
        <w:spacing w:after="0" w:line="240" w:lineRule="auto"/>
        <w:rPr>
          <w:ins w:id="156" w:author="Josh Storrs" w:date="2016-03-04T00:04:00Z"/>
          <w:sz w:val="24"/>
          <w:szCs w:val="24"/>
        </w:rPr>
        <w:pPrChange w:id="157" w:author="Josh Storrs" w:date="2016-03-07T09:49:00Z">
          <w:pPr>
            <w:pStyle w:val="ListParagraph"/>
            <w:numPr>
              <w:ilvl w:val="1"/>
              <w:numId w:val="1"/>
            </w:numPr>
            <w:spacing w:after="0" w:line="240" w:lineRule="auto"/>
            <w:ind w:left="1440" w:hanging="360"/>
          </w:pPr>
        </w:pPrChange>
      </w:pPr>
      <w:ins w:id="158" w:author="Josh Storrs" w:date="2016-03-07T09:49:00Z">
        <w:r>
          <w:rPr>
            <w:sz w:val="24"/>
            <w:szCs w:val="24"/>
          </w:rPr>
          <w:t xml:space="preserve">Discount – </w:t>
        </w:r>
      </w:ins>
      <w:ins w:id="159" w:author="Josh Storrs" w:date="2016-03-14T14:17:00Z">
        <w:r w:rsidR="00724064">
          <w:rPr>
            <w:sz w:val="24"/>
            <w:szCs w:val="24"/>
          </w:rPr>
          <w:t>Rent</w:t>
        </w:r>
      </w:ins>
      <w:ins w:id="160" w:author="Josh Storrs" w:date="2016-03-07T09:49:00Z">
        <w:r>
          <w:rPr>
            <w:sz w:val="24"/>
            <w:szCs w:val="24"/>
          </w:rPr>
          <w:t xml:space="preserve"> 2 </w:t>
        </w:r>
      </w:ins>
      <w:ins w:id="161" w:author="Josh Storrs" w:date="2016-03-07T09:51:00Z">
        <w:r>
          <w:rPr>
            <w:sz w:val="24"/>
            <w:szCs w:val="24"/>
          </w:rPr>
          <w:t>G</w:t>
        </w:r>
      </w:ins>
      <w:ins w:id="162" w:author="Josh Storrs" w:date="2016-03-07T09:49:00Z">
        <w:r>
          <w:rPr>
            <w:sz w:val="24"/>
            <w:szCs w:val="24"/>
          </w:rPr>
          <w:t>ames</w:t>
        </w:r>
      </w:ins>
      <w:ins w:id="163" w:author="Josh Storrs" w:date="2016-03-07T09:51:00Z">
        <w:r>
          <w:rPr>
            <w:sz w:val="24"/>
            <w:szCs w:val="24"/>
          </w:rPr>
          <w:t xml:space="preserve"> or M</w:t>
        </w:r>
      </w:ins>
      <w:ins w:id="164" w:author="Josh Storrs" w:date="2016-03-07T09:49:00Z">
        <w:r>
          <w:rPr>
            <w:sz w:val="24"/>
            <w:szCs w:val="24"/>
          </w:rPr>
          <w:t>ovies and get $1 off purchase</w:t>
        </w:r>
      </w:ins>
    </w:p>
    <w:p w14:paraId="4EB4A32A" w14:textId="1274B36C" w:rsidR="006259B1" w:rsidDel="00807D08" w:rsidRDefault="006259B1" w:rsidP="006259B1">
      <w:pPr>
        <w:pStyle w:val="ListParagraph"/>
        <w:numPr>
          <w:ilvl w:val="1"/>
          <w:numId w:val="1"/>
        </w:numPr>
        <w:spacing w:after="0" w:line="240" w:lineRule="auto"/>
        <w:rPr>
          <w:del w:id="165" w:author="Josh Storrs" w:date="2016-03-07T09:52:00Z"/>
          <w:sz w:val="24"/>
          <w:szCs w:val="24"/>
        </w:rPr>
      </w:pPr>
      <w:del w:id="166" w:author="Josh Storrs" w:date="2016-03-07T09:52:00Z">
        <w:r w:rsidDel="00807D08">
          <w:rPr>
            <w:sz w:val="24"/>
            <w:szCs w:val="24"/>
          </w:rPr>
          <w:delText xml:space="preserve">Add login authentication </w:delText>
        </w:r>
      </w:del>
      <w:del w:id="167" w:author="Josh Storrs" w:date="2016-03-04T00:04:00Z">
        <w:r w:rsidDel="00620A64">
          <w:rPr>
            <w:sz w:val="24"/>
            <w:szCs w:val="24"/>
          </w:rPr>
          <w:delText xml:space="preserve">to ensure only authorized personnel can gain access to the application.  </w:delText>
        </w:r>
      </w:del>
    </w:p>
    <w:p w14:paraId="4EB4A32B" w14:textId="05DD3266" w:rsidR="006259B1" w:rsidDel="00620A64" w:rsidRDefault="006259B1" w:rsidP="006259B1">
      <w:pPr>
        <w:pStyle w:val="ListParagraph"/>
        <w:numPr>
          <w:ilvl w:val="1"/>
          <w:numId w:val="1"/>
        </w:numPr>
        <w:spacing w:after="0" w:line="240" w:lineRule="auto"/>
        <w:rPr>
          <w:ins w:id="168" w:author="Trevor Stokes" w:date="2016-02-23T11:25:00Z"/>
          <w:del w:id="169" w:author="Josh Storrs" w:date="2016-03-04T00:04:00Z"/>
          <w:sz w:val="24"/>
          <w:szCs w:val="24"/>
        </w:rPr>
      </w:pPr>
      <w:del w:id="170" w:author="Josh Storrs" w:date="2016-03-04T00:04:00Z">
        <w:r w:rsidRPr="004E4A38" w:rsidDel="00620A64">
          <w:rPr>
            <w:sz w:val="24"/>
            <w:szCs w:val="24"/>
          </w:rPr>
          <w:delText xml:space="preserve">Add create new user page to register a new </w:delText>
        </w:r>
      </w:del>
      <w:del w:id="171" w:author="Josh Storrs" w:date="2016-02-05T08:53:00Z">
        <w:r w:rsidRPr="004E4A38" w:rsidDel="002551A9">
          <w:rPr>
            <w:sz w:val="24"/>
            <w:szCs w:val="24"/>
          </w:rPr>
          <w:delText>child/parent/coach</w:delText>
        </w:r>
      </w:del>
      <w:del w:id="172" w:author="Josh Storrs" w:date="2016-03-04T00:04:00Z">
        <w:r w:rsidRPr="004E4A38" w:rsidDel="00620A64">
          <w:rPr>
            <w:sz w:val="24"/>
            <w:szCs w:val="24"/>
          </w:rPr>
          <w:delText>.</w:delText>
        </w:r>
      </w:del>
    </w:p>
    <w:p w14:paraId="7D7169A7" w14:textId="539C4253" w:rsidR="00986C3B" w:rsidRDefault="00986C3B" w:rsidP="006259B1">
      <w:pPr>
        <w:pStyle w:val="ListParagraph"/>
        <w:numPr>
          <w:ilvl w:val="1"/>
          <w:numId w:val="1"/>
        </w:numPr>
        <w:spacing w:after="0" w:line="240" w:lineRule="auto"/>
        <w:rPr>
          <w:ins w:id="173" w:author="Josh Storrs" w:date="2016-03-03T23:55:00Z"/>
          <w:sz w:val="24"/>
          <w:szCs w:val="24"/>
        </w:rPr>
      </w:pPr>
      <w:ins w:id="174" w:author="Trevor Stokes" w:date="2016-02-23T11:25:00Z">
        <w:r>
          <w:rPr>
            <w:sz w:val="24"/>
            <w:szCs w:val="24"/>
          </w:rPr>
          <w:t>Add reservation / hold ability for movie and game titles.</w:t>
        </w:r>
      </w:ins>
    </w:p>
    <w:p w14:paraId="2F80ED44" w14:textId="02EA8630" w:rsidR="006615C5" w:rsidDel="00F760EB" w:rsidRDefault="00620A64" w:rsidP="006259B1">
      <w:pPr>
        <w:pStyle w:val="ListParagraph"/>
        <w:numPr>
          <w:ilvl w:val="1"/>
          <w:numId w:val="1"/>
        </w:numPr>
        <w:spacing w:after="0" w:line="240" w:lineRule="auto"/>
        <w:rPr>
          <w:del w:id="175" w:author="Josh Storrs" w:date="2016-03-04T00:10:00Z"/>
          <w:sz w:val="24"/>
          <w:szCs w:val="24"/>
        </w:rPr>
      </w:pPr>
      <w:ins w:id="176" w:author="Josh Storrs" w:date="2016-03-03T23:55:00Z">
        <w:r>
          <w:rPr>
            <w:sz w:val="24"/>
            <w:szCs w:val="24"/>
          </w:rPr>
          <w:t>Ad</w:t>
        </w:r>
      </w:ins>
      <w:ins w:id="177" w:author="Josh Storrs" w:date="2016-03-04T00:05:00Z">
        <w:r>
          <w:rPr>
            <w:sz w:val="24"/>
            <w:szCs w:val="24"/>
          </w:rPr>
          <w:t>ditional</w:t>
        </w:r>
      </w:ins>
      <w:ins w:id="178" w:author="Josh Storrs" w:date="2016-03-03T23:55:00Z">
        <w:r w:rsidR="006615C5">
          <w:rPr>
            <w:sz w:val="24"/>
            <w:szCs w:val="24"/>
          </w:rPr>
          <w:t xml:space="preserve"> search function</w:t>
        </w:r>
      </w:ins>
      <w:ins w:id="179" w:author="Josh Storrs" w:date="2016-03-03T23:56:00Z">
        <w:r w:rsidR="006615C5">
          <w:rPr>
            <w:sz w:val="24"/>
            <w:szCs w:val="24"/>
          </w:rPr>
          <w:t>s</w:t>
        </w:r>
      </w:ins>
      <w:ins w:id="180" w:author="Josh Storrs" w:date="2016-03-03T23:55:00Z">
        <w:r w:rsidR="006615C5">
          <w:rPr>
            <w:sz w:val="24"/>
            <w:szCs w:val="24"/>
          </w:rPr>
          <w:t xml:space="preserve"> </w:t>
        </w:r>
      </w:ins>
      <w:ins w:id="181" w:author="Josh Storrs" w:date="2016-03-03T23:56:00Z">
        <w:r>
          <w:rPr>
            <w:sz w:val="24"/>
            <w:szCs w:val="24"/>
          </w:rPr>
          <w:t xml:space="preserve">that will keep the customer informed </w:t>
        </w:r>
      </w:ins>
      <w:ins w:id="182" w:author="Josh Storrs" w:date="2016-03-03T23:55:00Z">
        <w:r w:rsidR="006615C5">
          <w:rPr>
            <w:sz w:val="24"/>
            <w:szCs w:val="24"/>
          </w:rPr>
          <w:t xml:space="preserve"> </w:t>
        </w:r>
      </w:ins>
    </w:p>
    <w:p w14:paraId="4EB4A32C" w14:textId="169EB9EF" w:rsidR="006259B1" w:rsidRPr="00F760EB" w:rsidDel="00F760EB" w:rsidRDefault="006259B1">
      <w:pPr>
        <w:pStyle w:val="ListParagraph"/>
        <w:numPr>
          <w:ilvl w:val="1"/>
          <w:numId w:val="1"/>
        </w:numPr>
        <w:spacing w:after="0" w:line="240" w:lineRule="auto"/>
        <w:rPr>
          <w:del w:id="183" w:author="Josh Storrs" w:date="2016-03-04T00:07:00Z"/>
          <w:sz w:val="24"/>
          <w:szCs w:val="24"/>
          <w:rPrChange w:id="184" w:author="Josh Storrs" w:date="2016-03-04T00:10:00Z">
            <w:rPr>
              <w:del w:id="185" w:author="Josh Storrs" w:date="2016-03-04T00:07:00Z"/>
            </w:rPr>
          </w:rPrChange>
        </w:rPr>
      </w:pPr>
      <w:del w:id="186" w:author="Josh Storrs" w:date="2016-03-04T00:10:00Z">
        <w:r w:rsidRPr="00F760EB" w:rsidDel="00F760EB">
          <w:rPr>
            <w:sz w:val="24"/>
            <w:szCs w:val="24"/>
            <w:rPrChange w:id="187" w:author="Josh Storrs" w:date="2016-03-04T00:10:00Z">
              <w:rPr/>
            </w:rPrChange>
          </w:rPr>
          <w:delText xml:space="preserve">If you can think of any other useful features to add, </w:delText>
        </w:r>
      </w:del>
      <w:del w:id="188" w:author="Josh Storrs" w:date="2016-02-05T08:53:00Z">
        <w:r w:rsidRPr="00F760EB" w:rsidDel="002551A9">
          <w:rPr>
            <w:sz w:val="24"/>
            <w:szCs w:val="24"/>
            <w:rPrChange w:id="189" w:author="Josh Storrs" w:date="2016-03-04T00:10:00Z">
              <w:rPr/>
            </w:rPrChange>
          </w:rPr>
          <w:delText xml:space="preserve">Bob </w:delText>
        </w:r>
      </w:del>
      <w:del w:id="190" w:author="Josh Storrs" w:date="2016-03-04T00:10:00Z">
        <w:r w:rsidRPr="00F760EB" w:rsidDel="00F760EB">
          <w:rPr>
            <w:sz w:val="24"/>
            <w:szCs w:val="24"/>
            <w:rPrChange w:id="191" w:author="Josh Storrs" w:date="2016-03-04T00:10:00Z">
              <w:rPr/>
            </w:rPrChange>
          </w:rPr>
          <w:delText>will gladly accept them.</w:delText>
        </w:r>
      </w:del>
    </w:p>
    <w:p w14:paraId="4EB4A32D" w14:textId="77777777" w:rsidR="006259B1" w:rsidRPr="00F760EB" w:rsidDel="00F760EB" w:rsidRDefault="006259B1">
      <w:pPr>
        <w:pStyle w:val="ListParagraph"/>
        <w:rPr>
          <w:del w:id="192" w:author="Josh Storrs" w:date="2016-03-04T00:07:00Z"/>
          <w:rFonts w:ascii="Arial" w:hAnsi="Arial"/>
          <w:b/>
          <w:bCs/>
          <w:rPrChange w:id="193" w:author="Josh Storrs" w:date="2016-03-04T00:07:00Z">
            <w:rPr>
              <w:del w:id="194" w:author="Josh Storrs" w:date="2016-03-04T00:07:00Z"/>
            </w:rPr>
          </w:rPrChange>
        </w:rPr>
        <w:pPrChange w:id="195" w:author="Josh Storrs" w:date="2016-03-04T00:10:00Z">
          <w:pPr/>
        </w:pPrChange>
      </w:pPr>
    </w:p>
    <w:p w14:paraId="4EB4A32E" w14:textId="77777777" w:rsidR="006259B1" w:rsidRDefault="00BB00EE">
      <w:pPr>
        <w:pStyle w:val="ListParagraph"/>
        <w:numPr>
          <w:ilvl w:val="1"/>
          <w:numId w:val="1"/>
        </w:numPr>
        <w:spacing w:after="0" w:line="240" w:lineRule="auto"/>
        <w:pPrChange w:id="196" w:author="Josh Storrs" w:date="2016-03-04T00:10:00Z">
          <w:pPr/>
        </w:pPrChange>
      </w:pPr>
      <w:del w:id="197" w:author="Josh Storrs" w:date="2016-03-04T00:07:00Z">
        <w:r w:rsidRPr="00B32600" w:rsidDel="00F760EB">
          <w:rPr>
            <w:rFonts w:eastAsia="Times New Roman" w:cs="Arial"/>
            <w:color w:val="000000"/>
          </w:rPr>
          <w:delText>.  </w:delText>
        </w:r>
        <w:r w:rsidR="00A1112E" w:rsidDel="00F760EB">
          <w:delText xml:space="preserve">              </w:delText>
        </w:r>
      </w:del>
    </w:p>
    <w:p w14:paraId="4EB4A32F" w14:textId="04B4D4B1" w:rsidR="00A1112E" w:rsidDel="00F760EB" w:rsidRDefault="00A1112E">
      <w:pPr>
        <w:contextualSpacing/>
        <w:rPr>
          <w:moveFrom w:id="198" w:author="Josh Storrs" w:date="2016-03-04T00:08:00Z"/>
          <w:sz w:val="24"/>
          <w:szCs w:val="24"/>
        </w:rPr>
        <w:pPrChange w:id="199" w:author="Josh Storrs" w:date="2016-03-04T00:15:00Z">
          <w:pPr/>
        </w:pPrChange>
      </w:pPr>
      <w:moveFromRangeStart w:id="200" w:author="Josh Storrs" w:date="2016-03-04T00:08:00Z" w:name="move444813411"/>
      <w:moveFrom w:id="201" w:author="Josh Storrs" w:date="2016-03-04T00:08:00Z">
        <w:r w:rsidDel="00F760EB">
          <w:rPr>
            <w:sz w:val="24"/>
            <w:szCs w:val="24"/>
          </w:rPr>
          <w:lastRenderedPageBreak/>
          <w:t xml:space="preserve">              ********* </w:t>
        </w:r>
        <w:r w:rsidRPr="00A1112E" w:rsidDel="00F760EB">
          <w:rPr>
            <w:b/>
            <w:bCs/>
            <w:sz w:val="24"/>
            <w:szCs w:val="24"/>
          </w:rPr>
          <w:t>Do not change anything in the J</w:t>
        </w:r>
        <w:r w:rsidDel="00F760EB">
          <w:rPr>
            <w:b/>
            <w:bCs/>
            <w:sz w:val="24"/>
            <w:szCs w:val="24"/>
          </w:rPr>
          <w:t xml:space="preserve">Unit </w:t>
        </w:r>
        <w:r w:rsidR="00146842" w:rsidDel="00F760EB">
          <w:rPr>
            <w:b/>
            <w:bCs/>
            <w:sz w:val="24"/>
            <w:szCs w:val="24"/>
          </w:rPr>
          <w:t>tests</w:t>
        </w:r>
        <w:r w:rsidRPr="00A1112E" w:rsidDel="00F760EB">
          <w:rPr>
            <w:b/>
            <w:bCs/>
            <w:sz w:val="24"/>
            <w:szCs w:val="24"/>
          </w:rPr>
          <w:t>!</w:t>
        </w:r>
        <w:r w:rsidDel="00F760EB">
          <w:rPr>
            <w:b/>
            <w:bCs/>
            <w:sz w:val="24"/>
            <w:szCs w:val="24"/>
          </w:rPr>
          <w:t xml:space="preserve"> </w:t>
        </w:r>
        <w:r w:rsidDel="00F760EB">
          <w:rPr>
            <w:sz w:val="24"/>
            <w:szCs w:val="24"/>
          </w:rPr>
          <w:t>**********</w:t>
        </w:r>
      </w:moveFrom>
    </w:p>
    <w:moveFromRangeEnd w:id="200"/>
    <w:p w14:paraId="4EB4A330" w14:textId="77777777" w:rsidR="00146842" w:rsidRDefault="00146842">
      <w:pPr>
        <w:contextualSpacing/>
        <w:pPrChange w:id="202" w:author="Josh Storrs" w:date="2016-03-04T00:15:00Z">
          <w:pPr/>
        </w:pPrChange>
      </w:pPr>
      <w:r>
        <w:rPr>
          <w:rFonts w:ascii="Arial" w:hAnsi="Arial"/>
          <w:b/>
          <w:bCs/>
        </w:rPr>
        <w:t>First Actions:</w:t>
      </w:r>
    </w:p>
    <w:p w14:paraId="4EB4A331" w14:textId="77777777" w:rsidR="00146842" w:rsidRDefault="00146842">
      <w:pPr>
        <w:numPr>
          <w:ilvl w:val="0"/>
          <w:numId w:val="5"/>
        </w:numPr>
        <w:suppressAutoHyphens/>
        <w:spacing w:line="240" w:lineRule="auto"/>
        <w:contextualSpacing/>
        <w:pPrChange w:id="203" w:author="Josh Storrs" w:date="2016-03-04T00:15:00Z">
          <w:pPr>
            <w:numPr>
              <w:numId w:val="5"/>
            </w:numPr>
            <w:tabs>
              <w:tab w:val="num" w:pos="720"/>
            </w:tabs>
            <w:suppressAutoHyphens/>
            <w:spacing w:line="240" w:lineRule="auto"/>
            <w:ind w:left="720" w:hanging="360"/>
          </w:pPr>
        </w:pPrChange>
      </w:pPr>
      <w:r>
        <w:rPr>
          <w:rFonts w:ascii="Arial" w:hAnsi="Arial"/>
        </w:rPr>
        <w:t>Import the problem statement into your IDE.</w:t>
      </w:r>
    </w:p>
    <w:p w14:paraId="4EB4A332" w14:textId="77777777" w:rsidR="00146842" w:rsidRDefault="00146842">
      <w:pPr>
        <w:numPr>
          <w:ilvl w:val="0"/>
          <w:numId w:val="5"/>
        </w:numPr>
        <w:suppressAutoHyphens/>
        <w:spacing w:line="240" w:lineRule="auto"/>
        <w:contextualSpacing/>
        <w:pPrChange w:id="204" w:author="Josh Storrs" w:date="2016-03-04T00:15:00Z">
          <w:pPr>
            <w:numPr>
              <w:numId w:val="5"/>
            </w:numPr>
            <w:tabs>
              <w:tab w:val="num" w:pos="720"/>
            </w:tabs>
            <w:suppressAutoHyphens/>
            <w:spacing w:line="240" w:lineRule="auto"/>
            <w:ind w:left="720" w:hanging="360"/>
          </w:pPr>
        </w:pPrChange>
      </w:pPr>
      <w:r>
        <w:rPr>
          <w:rFonts w:ascii="Arial" w:hAnsi="Arial"/>
        </w:rPr>
        <w:t>We have provided Maven dependency for JUnit 4.  If you are not set up with the recommended IDE</w:t>
      </w:r>
      <w:r w:rsidR="00EF70F0">
        <w:rPr>
          <w:rFonts w:ascii="Arial" w:hAnsi="Arial"/>
        </w:rPr>
        <w:t>,</w:t>
      </w:r>
      <w:r>
        <w:rPr>
          <w:rFonts w:ascii="Arial" w:hAnsi="Arial"/>
        </w:rPr>
        <w:t xml:space="preserve"> </w:t>
      </w:r>
      <w:r w:rsidR="00461683">
        <w:rPr>
          <w:rFonts w:ascii="Arial" w:hAnsi="Arial"/>
        </w:rPr>
        <w:t xml:space="preserve">you may need to add </w:t>
      </w:r>
      <w:r>
        <w:rPr>
          <w:rFonts w:ascii="Arial" w:hAnsi="Arial"/>
        </w:rPr>
        <w:t>JUnit</w:t>
      </w:r>
      <w:r w:rsidR="00461683">
        <w:rPr>
          <w:rFonts w:ascii="Arial" w:hAnsi="Arial"/>
        </w:rPr>
        <w:t xml:space="preserve"> 4</w:t>
      </w:r>
      <w:r w:rsidR="007576D9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</w:p>
    <w:p w14:paraId="4EB4A333" w14:textId="223B76EE" w:rsidR="00146842" w:rsidRPr="007576D9" w:rsidRDefault="00146842">
      <w:pPr>
        <w:numPr>
          <w:ilvl w:val="0"/>
          <w:numId w:val="5"/>
        </w:numPr>
        <w:suppressAutoHyphens/>
        <w:spacing w:line="240" w:lineRule="auto"/>
        <w:contextualSpacing/>
      </w:pPr>
      <w:r>
        <w:rPr>
          <w:rFonts w:ascii="Arial" w:hAnsi="Arial"/>
        </w:rPr>
        <w:t>Run you</w:t>
      </w:r>
      <w:r w:rsidR="000F7626">
        <w:rPr>
          <w:rFonts w:ascii="Arial" w:hAnsi="Arial"/>
        </w:rPr>
        <w:t>r</w:t>
      </w:r>
      <w:r>
        <w:rPr>
          <w:rFonts w:ascii="Arial" w:hAnsi="Arial"/>
        </w:rPr>
        <w:t xml:space="preserve"> J</w:t>
      </w:r>
      <w:ins w:id="205" w:author="Trevor Stokes" w:date="2016-02-23T10:53:00Z">
        <w:r w:rsidR="00756B0A">
          <w:rPr>
            <w:rFonts w:ascii="Arial" w:hAnsi="Arial"/>
          </w:rPr>
          <w:t>U</w:t>
        </w:r>
      </w:ins>
      <w:del w:id="206" w:author="Trevor Stokes" w:date="2016-02-23T10:53:00Z">
        <w:r w:rsidDel="00756B0A">
          <w:rPr>
            <w:rFonts w:ascii="Arial" w:hAnsi="Arial"/>
          </w:rPr>
          <w:delText>u</w:delText>
        </w:r>
      </w:del>
      <w:r>
        <w:rPr>
          <w:rFonts w:ascii="Arial" w:hAnsi="Arial"/>
        </w:rPr>
        <w:t>nit tests, code, and repeat.</w:t>
      </w:r>
    </w:p>
    <w:p w14:paraId="4EB4A334" w14:textId="77777777" w:rsidR="00BF127A" w:rsidDel="007B02D4" w:rsidRDefault="00BF127A">
      <w:pPr>
        <w:numPr>
          <w:ilvl w:val="2"/>
          <w:numId w:val="5"/>
        </w:numPr>
        <w:suppressAutoHyphens/>
        <w:spacing w:line="240" w:lineRule="auto"/>
        <w:contextualSpacing/>
        <w:rPr>
          <w:del w:id="207" w:author="Josh Storrs" w:date="2016-03-04T00:18:00Z"/>
        </w:rPr>
        <w:pPrChange w:id="208" w:author="Josh Storrs" w:date="2016-03-04T00:18:00Z">
          <w:pPr>
            <w:suppressAutoHyphens/>
            <w:spacing w:line="240" w:lineRule="auto"/>
            <w:ind w:left="1440"/>
            <w:contextualSpacing/>
          </w:pPr>
        </w:pPrChange>
      </w:pPr>
      <w:r>
        <w:rPr>
          <w:rFonts w:ascii="Arial" w:hAnsi="Arial"/>
        </w:rPr>
        <w:t>For questions on how</w:t>
      </w:r>
      <w:r w:rsidR="007576D9" w:rsidRPr="007314F9">
        <w:rPr>
          <w:rFonts w:ascii="Arial" w:hAnsi="Arial"/>
        </w:rPr>
        <w:t xml:space="preserve"> to run JUnits</w:t>
      </w:r>
      <w:r>
        <w:rPr>
          <w:rFonts w:ascii="Arial" w:hAnsi="Arial"/>
        </w:rPr>
        <w:t>, please s</w:t>
      </w:r>
      <w:r w:rsidRPr="00BF127A">
        <w:rPr>
          <w:rFonts w:ascii="Arial" w:hAnsi="Arial"/>
        </w:rPr>
        <w:t>ee document in Workspace:  “How to run JUnits”</w:t>
      </w:r>
    </w:p>
    <w:p w14:paraId="3F81DA58" w14:textId="77777777" w:rsidR="007B02D4" w:rsidRPr="00BF127A" w:rsidRDefault="007B02D4">
      <w:pPr>
        <w:numPr>
          <w:ilvl w:val="2"/>
          <w:numId w:val="5"/>
        </w:numPr>
        <w:suppressAutoHyphens/>
        <w:spacing w:line="240" w:lineRule="auto"/>
        <w:contextualSpacing/>
        <w:rPr>
          <w:ins w:id="209" w:author="Josh Storrs" w:date="2016-03-04T00:18:00Z"/>
        </w:rPr>
      </w:pPr>
    </w:p>
    <w:p w14:paraId="4EB4A335" w14:textId="77777777" w:rsidR="00BF127A" w:rsidRDefault="00BF127A">
      <w:pPr>
        <w:suppressAutoHyphens/>
        <w:spacing w:line="240" w:lineRule="auto"/>
        <w:ind w:left="1440"/>
        <w:contextualSpacing/>
      </w:pPr>
    </w:p>
    <w:p w14:paraId="4EB4A336" w14:textId="77777777" w:rsidR="00476178" w:rsidRDefault="00476178">
      <w:pPr>
        <w:spacing w:after="0"/>
        <w:contextualSpacing/>
        <w:pPrChange w:id="210" w:author="Josh Storrs" w:date="2016-03-04T00:15:00Z">
          <w:pPr>
            <w:spacing w:after="0"/>
          </w:pPr>
        </w:pPrChange>
      </w:pPr>
      <w:r>
        <w:rPr>
          <w:rFonts w:ascii="Arial" w:hAnsi="Arial"/>
          <w:b/>
          <w:bCs/>
        </w:rPr>
        <w:t>When you are done:</w:t>
      </w:r>
    </w:p>
    <w:p w14:paraId="4EB4A337" w14:textId="77777777" w:rsidR="00476178" w:rsidRDefault="00476178">
      <w:pPr>
        <w:numPr>
          <w:ilvl w:val="0"/>
          <w:numId w:val="6"/>
        </w:numPr>
        <w:tabs>
          <w:tab w:val="clear" w:pos="720"/>
          <w:tab w:val="num" w:pos="1080"/>
        </w:tabs>
        <w:spacing w:after="0" w:line="240" w:lineRule="auto"/>
        <w:ind w:left="1080"/>
        <w:contextualSpacing/>
        <w:rPr>
          <w:sz w:val="24"/>
          <w:szCs w:val="24"/>
        </w:rPr>
        <w:pPrChange w:id="211" w:author="Josh Storrs" w:date="2016-03-04T00:15:00Z">
          <w:pPr>
            <w:numPr>
              <w:numId w:val="6"/>
            </w:numPr>
            <w:tabs>
              <w:tab w:val="num" w:pos="720"/>
              <w:tab w:val="num" w:pos="1080"/>
            </w:tabs>
            <w:spacing w:after="0" w:line="240" w:lineRule="auto"/>
            <w:ind w:left="1080" w:hanging="360"/>
          </w:pPr>
        </w:pPrChange>
      </w:pPr>
      <w:r>
        <w:rPr>
          <w:sz w:val="24"/>
          <w:szCs w:val="24"/>
        </w:rPr>
        <w:t>Update</w:t>
      </w:r>
      <w:r w:rsidRPr="00F46164">
        <w:rPr>
          <w:sz w:val="24"/>
          <w:szCs w:val="24"/>
        </w:rPr>
        <w:t xml:space="preserve"> </w:t>
      </w:r>
      <w:r w:rsidR="00E31D95">
        <w:rPr>
          <w:sz w:val="24"/>
          <w:szCs w:val="24"/>
        </w:rPr>
        <w:t>the</w:t>
      </w:r>
      <w:r w:rsidRPr="00F46164">
        <w:rPr>
          <w:sz w:val="24"/>
          <w:szCs w:val="24"/>
        </w:rPr>
        <w:t xml:space="preserve"> </w:t>
      </w:r>
      <w:r w:rsidR="00E31D95">
        <w:rPr>
          <w:sz w:val="24"/>
          <w:szCs w:val="24"/>
        </w:rPr>
        <w:t>feedback</w:t>
      </w:r>
      <w:r w:rsidRPr="00F46164">
        <w:rPr>
          <w:sz w:val="24"/>
          <w:szCs w:val="24"/>
        </w:rPr>
        <w:t xml:space="preserve">.txt file </w:t>
      </w:r>
      <w:r>
        <w:rPr>
          <w:sz w:val="24"/>
          <w:szCs w:val="24"/>
        </w:rPr>
        <w:t>and include the following information in it:</w:t>
      </w:r>
    </w:p>
    <w:p w14:paraId="4EB4A338" w14:textId="77777777" w:rsidR="00476178" w:rsidRPr="00585B7D" w:rsidRDefault="00476178">
      <w:pPr>
        <w:numPr>
          <w:ilvl w:val="2"/>
          <w:numId w:val="6"/>
        </w:numPr>
        <w:tabs>
          <w:tab w:val="clear" w:pos="1440"/>
          <w:tab w:val="num" w:pos="1800"/>
        </w:tabs>
        <w:spacing w:after="0" w:line="240" w:lineRule="auto"/>
        <w:ind w:left="1800"/>
        <w:contextualSpacing/>
        <w:rPr>
          <w:sz w:val="24"/>
          <w:szCs w:val="24"/>
        </w:rPr>
        <w:pPrChange w:id="212" w:author="Josh Storrs" w:date="2016-03-04T00:17:00Z">
          <w:pPr>
            <w:numPr>
              <w:ilvl w:val="2"/>
              <w:numId w:val="6"/>
            </w:numPr>
            <w:tabs>
              <w:tab w:val="num" w:pos="1440"/>
              <w:tab w:val="num" w:pos="1800"/>
            </w:tabs>
            <w:spacing w:after="0" w:line="240" w:lineRule="auto"/>
            <w:ind w:left="1800" w:hanging="360"/>
          </w:pPr>
        </w:pPrChange>
      </w:pPr>
      <w:r>
        <w:rPr>
          <w:sz w:val="24"/>
          <w:szCs w:val="24"/>
        </w:rPr>
        <w:t>Your team ID.</w:t>
      </w:r>
    </w:p>
    <w:p w14:paraId="4EB4A339" w14:textId="77777777" w:rsidR="00476178" w:rsidRDefault="000237F5">
      <w:pPr>
        <w:numPr>
          <w:ilvl w:val="2"/>
          <w:numId w:val="6"/>
        </w:numPr>
        <w:tabs>
          <w:tab w:val="clear" w:pos="1440"/>
          <w:tab w:val="num" w:pos="1800"/>
        </w:tabs>
        <w:spacing w:after="0" w:line="240" w:lineRule="auto"/>
        <w:ind w:left="1800"/>
        <w:contextualSpacing/>
        <w:rPr>
          <w:sz w:val="24"/>
          <w:szCs w:val="24"/>
        </w:rPr>
        <w:pPrChange w:id="213" w:author="Josh Storrs" w:date="2016-03-04T00:17:00Z">
          <w:pPr>
            <w:numPr>
              <w:ilvl w:val="2"/>
              <w:numId w:val="6"/>
            </w:numPr>
            <w:tabs>
              <w:tab w:val="num" w:pos="1440"/>
              <w:tab w:val="num" w:pos="1800"/>
            </w:tabs>
            <w:spacing w:after="0" w:line="240" w:lineRule="auto"/>
            <w:ind w:left="1800" w:hanging="360"/>
          </w:pPr>
        </w:pPrChange>
      </w:pPr>
      <w:r>
        <w:rPr>
          <w:sz w:val="24"/>
          <w:szCs w:val="24"/>
        </w:rPr>
        <w:t>H</w:t>
      </w:r>
      <w:r w:rsidR="00476178">
        <w:rPr>
          <w:sz w:val="24"/>
          <w:szCs w:val="24"/>
        </w:rPr>
        <w:t>ow many JUnits you were able to execute successfully.</w:t>
      </w:r>
    </w:p>
    <w:p w14:paraId="4EB4A33A" w14:textId="77777777" w:rsidR="00476178" w:rsidDel="00F760EB" w:rsidRDefault="00476178">
      <w:pPr>
        <w:numPr>
          <w:ilvl w:val="2"/>
          <w:numId w:val="6"/>
        </w:numPr>
        <w:tabs>
          <w:tab w:val="clear" w:pos="1440"/>
          <w:tab w:val="num" w:pos="1800"/>
        </w:tabs>
        <w:spacing w:after="0" w:line="240" w:lineRule="auto"/>
        <w:ind w:left="1800"/>
        <w:contextualSpacing/>
        <w:rPr>
          <w:del w:id="214" w:author="Josh Storrs" w:date="2016-03-04T00:12:00Z"/>
          <w:sz w:val="24"/>
          <w:szCs w:val="24"/>
        </w:rPr>
        <w:pPrChange w:id="215" w:author="Josh Storrs" w:date="2016-03-04T00:17:00Z">
          <w:pPr>
            <w:numPr>
              <w:ilvl w:val="2"/>
              <w:numId w:val="6"/>
            </w:numPr>
            <w:tabs>
              <w:tab w:val="num" w:pos="1440"/>
              <w:tab w:val="num" w:pos="1800"/>
            </w:tabs>
            <w:spacing w:after="0" w:line="240" w:lineRule="auto"/>
            <w:ind w:left="1800" w:hanging="360"/>
          </w:pPr>
        </w:pPrChange>
      </w:pPr>
      <w:r>
        <w:rPr>
          <w:sz w:val="24"/>
          <w:szCs w:val="24"/>
        </w:rPr>
        <w:t>Document and describe the additional “nice to have” features included, to help the judges</w:t>
      </w:r>
      <w:r w:rsidR="000237F5">
        <w:rPr>
          <w:sz w:val="24"/>
          <w:szCs w:val="24"/>
        </w:rPr>
        <w:t xml:space="preserve"> properly grade your submission and explain how to properly execute new enhancements.</w:t>
      </w:r>
    </w:p>
    <w:p w14:paraId="4EB4A33B" w14:textId="77777777" w:rsidR="00476178" w:rsidRPr="00F760EB" w:rsidRDefault="00476178">
      <w:pPr>
        <w:numPr>
          <w:ilvl w:val="2"/>
          <w:numId w:val="6"/>
        </w:numPr>
        <w:tabs>
          <w:tab w:val="clear" w:pos="1440"/>
          <w:tab w:val="num" w:pos="1800"/>
        </w:tabs>
        <w:spacing w:after="0" w:line="240" w:lineRule="auto"/>
        <w:ind w:left="1800"/>
        <w:contextualSpacing/>
        <w:rPr>
          <w:sz w:val="24"/>
          <w:szCs w:val="24"/>
        </w:rPr>
        <w:pPrChange w:id="216" w:author="Josh Storrs" w:date="2016-03-04T00:17:00Z">
          <w:pPr>
            <w:spacing w:after="0" w:line="240" w:lineRule="auto"/>
            <w:ind w:left="1080"/>
          </w:pPr>
        </w:pPrChange>
      </w:pPr>
    </w:p>
    <w:p w14:paraId="4EB4A33C" w14:textId="77777777" w:rsidR="00476178" w:rsidDel="00C14E37" w:rsidRDefault="00476178">
      <w:pPr>
        <w:numPr>
          <w:ilvl w:val="0"/>
          <w:numId w:val="6"/>
        </w:numPr>
        <w:tabs>
          <w:tab w:val="clear" w:pos="720"/>
          <w:tab w:val="num" w:pos="1080"/>
        </w:tabs>
        <w:spacing w:after="0" w:line="240" w:lineRule="auto"/>
        <w:ind w:left="1080"/>
        <w:contextualSpacing/>
        <w:rPr>
          <w:del w:id="217" w:author="Josh Storrs" w:date="2016-02-05T09:03:00Z"/>
          <w:sz w:val="24"/>
          <w:szCs w:val="24"/>
        </w:rPr>
        <w:pPrChange w:id="218" w:author="Josh Storrs" w:date="2016-03-04T00:15:00Z">
          <w:pPr>
            <w:spacing w:after="0" w:line="240" w:lineRule="auto"/>
            <w:ind w:left="1080"/>
          </w:pPr>
        </w:pPrChange>
      </w:pPr>
      <w:r>
        <w:rPr>
          <w:rFonts w:ascii="Arial" w:hAnsi="Arial"/>
        </w:rPr>
        <w:t xml:space="preserve">Export your IDE project (The judges will need your entire project to run the JUnits) as a zip file and upload on the coding competition server.  </w:t>
      </w:r>
      <w:r w:rsidRPr="00F46164">
        <w:rPr>
          <w:sz w:val="24"/>
          <w:szCs w:val="24"/>
        </w:rPr>
        <w:t xml:space="preserve">If the network is unavailable, </w:t>
      </w:r>
      <w:del w:id="219" w:author="Josh Storrs" w:date="2016-02-05T09:02:00Z">
        <w:r w:rsidRPr="00F46164" w:rsidDel="00C14E37">
          <w:rPr>
            <w:sz w:val="24"/>
            <w:szCs w:val="24"/>
          </w:rPr>
          <w:delText xml:space="preserve">place the deliverables on the thumb drive you were provided and turn </w:delText>
        </w:r>
        <w:r w:rsidDel="00C14E37">
          <w:rPr>
            <w:sz w:val="24"/>
            <w:szCs w:val="24"/>
          </w:rPr>
          <w:delText xml:space="preserve">it </w:delText>
        </w:r>
        <w:r w:rsidRPr="00F46164" w:rsidDel="00C14E37">
          <w:rPr>
            <w:sz w:val="24"/>
            <w:szCs w:val="24"/>
          </w:rPr>
          <w:delText>in to the proctor</w:delText>
        </w:r>
      </w:del>
      <w:ins w:id="220" w:author="Josh Storrs" w:date="2016-02-05T09:02:00Z">
        <w:r w:rsidR="00C14E37">
          <w:rPr>
            <w:sz w:val="24"/>
            <w:szCs w:val="24"/>
          </w:rPr>
          <w:t>please let the proctor know and we will be able to save your project using another method</w:t>
        </w:r>
      </w:ins>
      <w:r w:rsidRPr="00F46164">
        <w:rPr>
          <w:sz w:val="24"/>
          <w:szCs w:val="24"/>
        </w:rPr>
        <w:t>.</w:t>
      </w:r>
    </w:p>
    <w:p w14:paraId="4EB4A33E" w14:textId="77777777" w:rsidR="00BF127A" w:rsidRPr="00F760EB" w:rsidRDefault="00BF127A">
      <w:pPr>
        <w:numPr>
          <w:ilvl w:val="0"/>
          <w:numId w:val="6"/>
        </w:numPr>
        <w:tabs>
          <w:tab w:val="clear" w:pos="720"/>
          <w:tab w:val="num" w:pos="1080"/>
        </w:tabs>
        <w:spacing w:after="0" w:line="240" w:lineRule="auto"/>
        <w:ind w:left="1080"/>
        <w:contextualSpacing/>
        <w:rPr>
          <w:sz w:val="24"/>
          <w:szCs w:val="24"/>
        </w:rPr>
        <w:pPrChange w:id="221" w:author="Josh Storrs" w:date="2016-03-04T00:15:00Z">
          <w:pPr>
            <w:spacing w:after="0" w:line="240" w:lineRule="auto"/>
            <w:ind w:left="1080"/>
          </w:pPr>
        </w:pPrChange>
      </w:pPr>
    </w:p>
    <w:p w14:paraId="4EB4A33F" w14:textId="46C959B3" w:rsidR="000237F5" w:rsidRPr="00C52419" w:rsidRDefault="000237F5">
      <w:pPr>
        <w:pStyle w:val="ListParagraph"/>
        <w:numPr>
          <w:ilvl w:val="0"/>
          <w:numId w:val="6"/>
        </w:numPr>
        <w:tabs>
          <w:tab w:val="clear" w:pos="720"/>
          <w:tab w:val="num" w:pos="1080"/>
        </w:tabs>
        <w:suppressAutoHyphens/>
        <w:spacing w:line="240" w:lineRule="auto"/>
        <w:ind w:left="1080"/>
        <w:pPrChange w:id="222" w:author="Josh Storrs" w:date="2016-03-04T00:15:00Z">
          <w:pPr>
            <w:pStyle w:val="ListParagraph"/>
            <w:numPr>
              <w:numId w:val="6"/>
            </w:numPr>
            <w:tabs>
              <w:tab w:val="num" w:pos="720"/>
              <w:tab w:val="num" w:pos="1080"/>
            </w:tabs>
            <w:suppressAutoHyphens/>
            <w:spacing w:line="240" w:lineRule="auto"/>
            <w:ind w:left="1080" w:hanging="360"/>
            <w:contextualSpacing w:val="0"/>
          </w:pPr>
        </w:pPrChange>
      </w:pPr>
      <w:r w:rsidRPr="00F46164">
        <w:rPr>
          <w:b/>
          <w:color w:val="FF0000"/>
          <w:sz w:val="24"/>
          <w:szCs w:val="24"/>
        </w:rPr>
        <w:t>DO NOT INCLUDE ANY IDENTIFIABLE INFORMATION BEYOND YOUR TEAM ID.  DO NOT INCLUDE TEAM MEMBER NAMES OR UNIVERSITY NAMES</w:t>
      </w:r>
      <w:ins w:id="223" w:author="Josh Storrs" w:date="2016-03-04T00:16:00Z">
        <w:r w:rsidR="00F760EB">
          <w:rPr>
            <w:b/>
            <w:color w:val="FF0000"/>
            <w:sz w:val="24"/>
            <w:szCs w:val="24"/>
          </w:rPr>
          <w:t>.</w:t>
        </w:r>
      </w:ins>
      <w:ins w:id="224" w:author="Josh Storrs" w:date="2016-03-04T00:15:00Z">
        <w:r w:rsidR="00F760EB">
          <w:rPr>
            <w:b/>
            <w:color w:val="FF0000"/>
            <w:sz w:val="24"/>
            <w:szCs w:val="24"/>
          </w:rPr>
          <w:t xml:space="preserve"> </w:t>
        </w:r>
      </w:ins>
      <w:del w:id="225" w:author="Josh Storrs" w:date="2016-03-04T00:15:00Z">
        <w:r w:rsidRPr="00F46164" w:rsidDel="00F760EB">
          <w:rPr>
            <w:b/>
            <w:color w:val="FF0000"/>
            <w:sz w:val="24"/>
            <w:szCs w:val="24"/>
          </w:rPr>
          <w:delText>.  DOING SO WILL RESULT IN AUTOMATIC DISQUALIFICATION.</w:delText>
        </w:r>
      </w:del>
    </w:p>
    <w:p w14:paraId="4EB4A340" w14:textId="77777777" w:rsidR="00476178" w:rsidDel="00C14E37" w:rsidRDefault="00476178">
      <w:pPr>
        <w:pStyle w:val="ListParagraph"/>
        <w:suppressAutoHyphens/>
        <w:spacing w:line="240" w:lineRule="auto"/>
        <w:rPr>
          <w:del w:id="226" w:author="Josh Storrs" w:date="2016-02-05T09:03:00Z"/>
        </w:rPr>
        <w:pPrChange w:id="227" w:author="Josh Storrs" w:date="2016-03-04T00:15:00Z">
          <w:pPr>
            <w:pStyle w:val="ListParagraph"/>
            <w:suppressAutoHyphens/>
            <w:spacing w:line="240" w:lineRule="auto"/>
            <w:contextualSpacing w:val="0"/>
          </w:pPr>
        </w:pPrChange>
      </w:pPr>
    </w:p>
    <w:p w14:paraId="4EB4A341" w14:textId="77777777" w:rsidR="000F7626" w:rsidDel="00C14E37" w:rsidRDefault="000F7626">
      <w:pPr>
        <w:pStyle w:val="ListParagraph"/>
        <w:suppressAutoHyphens/>
        <w:spacing w:line="240" w:lineRule="auto"/>
        <w:rPr>
          <w:del w:id="228" w:author="Josh Storrs" w:date="2016-02-05T09:03:00Z"/>
        </w:rPr>
        <w:pPrChange w:id="229" w:author="Josh Storrs" w:date="2016-03-04T00:15:00Z">
          <w:pPr>
            <w:pStyle w:val="ListParagraph"/>
            <w:suppressAutoHyphens/>
            <w:spacing w:line="240" w:lineRule="auto"/>
            <w:contextualSpacing w:val="0"/>
          </w:pPr>
        </w:pPrChange>
      </w:pPr>
    </w:p>
    <w:p w14:paraId="4EB4A342" w14:textId="77777777" w:rsidR="000F7626" w:rsidRPr="00C52419" w:rsidDel="00C14E37" w:rsidRDefault="000F7626">
      <w:pPr>
        <w:pStyle w:val="ListParagraph"/>
        <w:suppressAutoHyphens/>
        <w:spacing w:line="240" w:lineRule="auto"/>
        <w:rPr>
          <w:del w:id="230" w:author="Josh Storrs" w:date="2016-02-05T09:03:00Z"/>
        </w:rPr>
        <w:pPrChange w:id="231" w:author="Josh Storrs" w:date="2016-03-04T00:15:00Z">
          <w:pPr>
            <w:pStyle w:val="ListParagraph"/>
            <w:suppressAutoHyphens/>
            <w:spacing w:line="240" w:lineRule="auto"/>
            <w:contextualSpacing w:val="0"/>
          </w:pPr>
        </w:pPrChange>
      </w:pPr>
    </w:p>
    <w:p w14:paraId="4EB4A343" w14:textId="77777777" w:rsidR="00476178" w:rsidRDefault="00476178">
      <w:pPr>
        <w:spacing w:after="0" w:line="240" w:lineRule="auto"/>
        <w:contextualSpacing/>
        <w:rPr>
          <w:b/>
          <w:sz w:val="26"/>
          <w:szCs w:val="24"/>
        </w:rPr>
        <w:pPrChange w:id="232" w:author="Josh Storrs" w:date="2016-03-04T00:15:00Z">
          <w:pPr>
            <w:spacing w:after="0" w:line="240" w:lineRule="auto"/>
          </w:pPr>
        </w:pPrChange>
      </w:pPr>
      <w:r w:rsidRPr="004C0539">
        <w:rPr>
          <w:b/>
          <w:sz w:val="26"/>
          <w:szCs w:val="24"/>
        </w:rPr>
        <w:t>Rules</w:t>
      </w:r>
    </w:p>
    <w:p w14:paraId="4EB4A344" w14:textId="6C76E422" w:rsidR="00476178" w:rsidRPr="003011A8" w:rsidDel="00F760EB" w:rsidRDefault="00476178">
      <w:pPr>
        <w:spacing w:after="0" w:line="240" w:lineRule="auto"/>
        <w:contextualSpacing/>
        <w:rPr>
          <w:del w:id="233" w:author="Josh Storrs" w:date="2016-03-04T00:13:00Z"/>
          <w:sz w:val="16"/>
          <w:szCs w:val="16"/>
        </w:rPr>
        <w:pPrChange w:id="234" w:author="Josh Storrs" w:date="2016-03-04T00:15:00Z">
          <w:pPr>
            <w:spacing w:after="0" w:line="240" w:lineRule="auto"/>
          </w:pPr>
        </w:pPrChange>
      </w:pPr>
    </w:p>
    <w:p w14:paraId="4EB4A345" w14:textId="77777777" w:rsidR="00476178" w:rsidRPr="004C0539" w:rsidRDefault="00476178">
      <w:pPr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  <w:pPrChange w:id="235" w:author="Josh Storrs" w:date="2016-03-04T00:15:00Z">
          <w:pPr>
            <w:numPr>
              <w:numId w:val="3"/>
            </w:numPr>
            <w:tabs>
              <w:tab w:val="num" w:pos="720"/>
            </w:tabs>
            <w:spacing w:after="0" w:line="240" w:lineRule="auto"/>
            <w:ind w:left="720" w:hanging="360"/>
          </w:pPr>
        </w:pPrChange>
      </w:pPr>
      <w:r w:rsidRPr="004C0539">
        <w:rPr>
          <w:sz w:val="24"/>
          <w:szCs w:val="24"/>
        </w:rPr>
        <w:t>The use</w:t>
      </w:r>
      <w:r>
        <w:rPr>
          <w:sz w:val="24"/>
          <w:szCs w:val="24"/>
        </w:rPr>
        <w:t xml:space="preserve"> of references such as Java API</w:t>
      </w:r>
      <w:r w:rsidRPr="004C0539">
        <w:rPr>
          <w:sz w:val="24"/>
          <w:szCs w:val="24"/>
        </w:rPr>
        <w:t>s, are allowed for the competition.</w:t>
      </w:r>
    </w:p>
    <w:p w14:paraId="4EB4A346" w14:textId="6A8C19E1" w:rsidR="00476178" w:rsidDel="007B02D4" w:rsidRDefault="00476178">
      <w:pPr>
        <w:numPr>
          <w:ilvl w:val="0"/>
          <w:numId w:val="3"/>
        </w:numPr>
        <w:spacing w:after="0" w:line="240" w:lineRule="auto"/>
        <w:contextualSpacing/>
        <w:rPr>
          <w:del w:id="236" w:author="Josh Storrs" w:date="2016-03-04T00:18:00Z"/>
          <w:sz w:val="24"/>
          <w:szCs w:val="24"/>
        </w:rPr>
        <w:pPrChange w:id="237" w:author="Josh Storrs" w:date="2016-03-04T00:15:00Z">
          <w:pPr>
            <w:numPr>
              <w:numId w:val="3"/>
            </w:numPr>
            <w:tabs>
              <w:tab w:val="num" w:pos="720"/>
            </w:tabs>
            <w:spacing w:after="0" w:line="240" w:lineRule="auto"/>
            <w:ind w:left="720" w:hanging="360"/>
          </w:pPr>
        </w:pPrChange>
      </w:pPr>
      <w:del w:id="238" w:author="Josh Storrs" w:date="2016-03-04T00:18:00Z">
        <w:r w:rsidRPr="004C0539" w:rsidDel="007B02D4">
          <w:rPr>
            <w:sz w:val="24"/>
            <w:szCs w:val="24"/>
          </w:rPr>
          <w:delText xml:space="preserve">Teams </w:delText>
        </w:r>
        <w:r w:rsidDel="007B02D4">
          <w:rPr>
            <w:sz w:val="24"/>
            <w:szCs w:val="24"/>
          </w:rPr>
          <w:delText>may only</w:delText>
        </w:r>
        <w:r w:rsidRPr="004C0539" w:rsidDel="007B02D4">
          <w:rPr>
            <w:sz w:val="24"/>
            <w:szCs w:val="24"/>
          </w:rPr>
          <w:delText xml:space="preserve"> consist of 1-2 students.</w:delText>
        </w:r>
      </w:del>
    </w:p>
    <w:p w14:paraId="4EB4A347" w14:textId="77777777" w:rsidR="00476178" w:rsidRPr="004C0539" w:rsidRDefault="00476178">
      <w:pPr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  <w:pPrChange w:id="239" w:author="Josh Storrs" w:date="2016-03-04T00:15:00Z">
          <w:pPr>
            <w:numPr>
              <w:numId w:val="3"/>
            </w:numPr>
            <w:tabs>
              <w:tab w:val="num" w:pos="720"/>
            </w:tabs>
            <w:spacing w:after="0" w:line="240" w:lineRule="auto"/>
            <w:ind w:left="720" w:hanging="360"/>
          </w:pPr>
        </w:pPrChange>
      </w:pPr>
      <w:r w:rsidRPr="004C0539">
        <w:rPr>
          <w:sz w:val="24"/>
          <w:szCs w:val="24"/>
        </w:rPr>
        <w:t>C</w:t>
      </w:r>
      <w:r>
        <w:rPr>
          <w:sz w:val="24"/>
          <w:szCs w:val="24"/>
        </w:rPr>
        <w:t>ontestants</w:t>
      </w:r>
      <w:r w:rsidRPr="004C0539">
        <w:rPr>
          <w:sz w:val="24"/>
          <w:szCs w:val="24"/>
        </w:rPr>
        <w:t xml:space="preserve"> cannot seek help from individuals outside their team.</w:t>
      </w:r>
    </w:p>
    <w:p w14:paraId="4EB4A348" w14:textId="77777777" w:rsidR="00476178" w:rsidRDefault="00476178">
      <w:pPr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  <w:pPrChange w:id="240" w:author="Josh Storrs" w:date="2016-03-04T00:15:00Z">
          <w:pPr>
            <w:numPr>
              <w:numId w:val="3"/>
            </w:numPr>
            <w:tabs>
              <w:tab w:val="num" w:pos="720"/>
            </w:tabs>
            <w:spacing w:after="0" w:line="240" w:lineRule="auto"/>
            <w:ind w:left="720" w:hanging="360"/>
          </w:pPr>
        </w:pPrChange>
      </w:pPr>
      <w:r w:rsidRPr="004C0539">
        <w:rPr>
          <w:sz w:val="24"/>
          <w:szCs w:val="24"/>
        </w:rPr>
        <w:t xml:space="preserve">Teams are expected to have the necessary Tools and Jars preloaded on their machines </w:t>
      </w:r>
      <w:r w:rsidRPr="004C0539">
        <w:rPr>
          <w:b/>
          <w:bCs/>
          <w:sz w:val="24"/>
          <w:szCs w:val="24"/>
        </w:rPr>
        <w:t>prior</w:t>
      </w:r>
      <w:r w:rsidRPr="004C0539">
        <w:rPr>
          <w:sz w:val="24"/>
          <w:szCs w:val="24"/>
        </w:rPr>
        <w:t xml:space="preserve"> to the competition.</w:t>
      </w:r>
    </w:p>
    <w:p w14:paraId="4EB4A349" w14:textId="77777777" w:rsidR="00476178" w:rsidRPr="004C0539" w:rsidRDefault="00476178">
      <w:pPr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  <w:pPrChange w:id="241" w:author="Josh Storrs" w:date="2016-03-04T00:15:00Z">
          <w:pPr>
            <w:numPr>
              <w:numId w:val="3"/>
            </w:numPr>
            <w:tabs>
              <w:tab w:val="num" w:pos="720"/>
            </w:tabs>
            <w:spacing w:after="0" w:line="240" w:lineRule="auto"/>
            <w:ind w:left="720" w:hanging="360"/>
          </w:pPr>
        </w:pPrChange>
      </w:pPr>
      <w:r>
        <w:rPr>
          <w:sz w:val="24"/>
          <w:szCs w:val="24"/>
        </w:rPr>
        <w:t>If you believe this document and the JUnit tests conflict, the JUnit tests are the highest authority.</w:t>
      </w:r>
    </w:p>
    <w:p w14:paraId="4EB4A34A" w14:textId="77777777" w:rsidR="00476178" w:rsidRPr="00AF5B16" w:rsidRDefault="00476178">
      <w:pPr>
        <w:spacing w:after="0" w:line="240" w:lineRule="auto"/>
        <w:contextualSpacing/>
        <w:rPr>
          <w:sz w:val="16"/>
          <w:szCs w:val="16"/>
        </w:rPr>
        <w:pPrChange w:id="242" w:author="Josh Storrs" w:date="2016-03-04T00:15:00Z">
          <w:pPr>
            <w:spacing w:after="0" w:line="240" w:lineRule="auto"/>
          </w:pPr>
        </w:pPrChange>
      </w:pPr>
    </w:p>
    <w:p w14:paraId="4EB4A34B" w14:textId="77777777" w:rsidR="00476178" w:rsidRDefault="00476178">
      <w:pPr>
        <w:spacing w:after="0" w:line="240" w:lineRule="auto"/>
        <w:contextualSpacing/>
        <w:rPr>
          <w:b/>
          <w:sz w:val="26"/>
          <w:szCs w:val="24"/>
        </w:rPr>
        <w:pPrChange w:id="243" w:author="Josh Storrs" w:date="2016-03-04T00:15:00Z">
          <w:pPr>
            <w:spacing w:after="0" w:line="240" w:lineRule="auto"/>
          </w:pPr>
        </w:pPrChange>
      </w:pPr>
      <w:r w:rsidRPr="00C528AE">
        <w:rPr>
          <w:b/>
          <w:sz w:val="26"/>
          <w:szCs w:val="24"/>
        </w:rPr>
        <w:t>What the Judges will use to Grade your Submission</w:t>
      </w:r>
    </w:p>
    <w:p w14:paraId="4EB4A34C" w14:textId="20523741" w:rsidR="00476178" w:rsidRPr="00AF5B16" w:rsidDel="00F760EB" w:rsidRDefault="00476178">
      <w:pPr>
        <w:spacing w:after="0" w:line="240" w:lineRule="auto"/>
        <w:contextualSpacing/>
        <w:rPr>
          <w:del w:id="244" w:author="Josh Storrs" w:date="2016-03-04T00:12:00Z"/>
          <w:sz w:val="16"/>
          <w:szCs w:val="16"/>
        </w:rPr>
        <w:pPrChange w:id="245" w:author="Josh Storrs" w:date="2016-03-04T00:15:00Z">
          <w:pPr>
            <w:spacing w:after="0" w:line="240" w:lineRule="auto"/>
          </w:pPr>
        </w:pPrChange>
      </w:pPr>
    </w:p>
    <w:p w14:paraId="4EB4A34D" w14:textId="77777777" w:rsidR="00476178" w:rsidRDefault="00476178">
      <w:pPr>
        <w:spacing w:after="0" w:line="240" w:lineRule="auto"/>
        <w:contextualSpacing/>
        <w:rPr>
          <w:sz w:val="24"/>
          <w:szCs w:val="24"/>
        </w:rPr>
        <w:pPrChange w:id="246" w:author="Josh Storrs" w:date="2016-03-04T00:15:00Z">
          <w:pPr>
            <w:spacing w:after="0" w:line="240" w:lineRule="auto"/>
          </w:pPr>
        </w:pPrChange>
      </w:pPr>
      <w:r>
        <w:rPr>
          <w:sz w:val="24"/>
          <w:szCs w:val="24"/>
        </w:rPr>
        <w:t>If your team uses something other than what is listed below, the judges will try to execute your submission but we cannot guarantee we’ll be able to do so.</w:t>
      </w:r>
    </w:p>
    <w:p w14:paraId="4EB4A34E" w14:textId="77777777" w:rsidR="00476178" w:rsidRPr="00C474F1" w:rsidRDefault="00476178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720"/>
        <w:contextualSpacing/>
        <w:rPr>
          <w:sz w:val="24"/>
          <w:szCs w:val="24"/>
        </w:rPr>
        <w:pPrChange w:id="247" w:author="Josh Storrs" w:date="2016-03-04T00:15:00Z">
          <w:pPr>
            <w:numPr>
              <w:numId w:val="4"/>
            </w:numPr>
            <w:tabs>
              <w:tab w:val="num" w:pos="360"/>
              <w:tab w:val="num" w:pos="720"/>
            </w:tabs>
            <w:spacing w:after="0" w:line="240" w:lineRule="auto"/>
            <w:ind w:left="720" w:hanging="360"/>
          </w:pPr>
        </w:pPrChange>
      </w:pPr>
      <w:r>
        <w:t xml:space="preserve">Spring Tool Suite </w:t>
      </w:r>
      <w:del w:id="248" w:author="Josh Storrs" w:date="2016-02-05T09:03:00Z">
        <w:r w:rsidDel="00C14E37">
          <w:delText>version 3.</w:delText>
        </w:r>
        <w:r w:rsidR="003D2FEA" w:rsidDel="00C14E37">
          <w:delText>6</w:delText>
        </w:r>
      </w:del>
      <w:ins w:id="249" w:author="Josh Storrs" w:date="2016-02-05T09:03:00Z">
        <w:r w:rsidR="00C14E37">
          <w:t>– most current version</w:t>
        </w:r>
      </w:ins>
    </w:p>
    <w:p w14:paraId="4EB4A34F" w14:textId="77777777" w:rsidR="00476178" w:rsidRPr="00C528AE" w:rsidRDefault="000F7626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720"/>
        <w:contextualSpacing/>
        <w:rPr>
          <w:sz w:val="24"/>
          <w:szCs w:val="24"/>
        </w:rPr>
        <w:pPrChange w:id="250" w:author="Josh Storrs" w:date="2016-03-04T00:15:00Z">
          <w:pPr>
            <w:numPr>
              <w:numId w:val="4"/>
            </w:numPr>
            <w:tabs>
              <w:tab w:val="num" w:pos="360"/>
              <w:tab w:val="num" w:pos="720"/>
            </w:tabs>
            <w:spacing w:after="0" w:line="240" w:lineRule="auto"/>
            <w:ind w:left="720" w:hanging="360"/>
          </w:pPr>
        </w:pPrChange>
      </w:pPr>
      <w:r>
        <w:rPr>
          <w:sz w:val="24"/>
          <w:szCs w:val="24"/>
        </w:rPr>
        <w:t xml:space="preserve">JDK </w:t>
      </w:r>
      <w:del w:id="251" w:author="Josh Storrs" w:date="2016-02-05T09:03:00Z">
        <w:r w:rsidDel="00C14E37">
          <w:rPr>
            <w:sz w:val="24"/>
            <w:szCs w:val="24"/>
          </w:rPr>
          <w:delText>7</w:delText>
        </w:r>
      </w:del>
      <w:ins w:id="252" w:author="Josh Storrs" w:date="2016-02-05T09:03:00Z">
        <w:r w:rsidR="00C14E37">
          <w:rPr>
            <w:sz w:val="24"/>
            <w:szCs w:val="24"/>
          </w:rPr>
          <w:t>8</w:t>
        </w:r>
      </w:ins>
      <w:r>
        <w:rPr>
          <w:sz w:val="24"/>
          <w:szCs w:val="24"/>
        </w:rPr>
        <w:t xml:space="preserve"> compliance</w:t>
      </w:r>
    </w:p>
    <w:p w14:paraId="4EB4A350" w14:textId="77777777" w:rsidR="00476178" w:rsidRPr="00AF5B16" w:rsidRDefault="00476178">
      <w:pPr>
        <w:spacing w:after="0" w:line="240" w:lineRule="auto"/>
        <w:contextualSpacing/>
        <w:rPr>
          <w:sz w:val="16"/>
          <w:szCs w:val="16"/>
        </w:rPr>
        <w:pPrChange w:id="253" w:author="Josh Storrs" w:date="2016-03-04T00:15:00Z">
          <w:pPr>
            <w:spacing w:after="0" w:line="240" w:lineRule="auto"/>
          </w:pPr>
        </w:pPrChange>
      </w:pPr>
    </w:p>
    <w:p w14:paraId="4EB4A351" w14:textId="77777777" w:rsidR="00476178" w:rsidRDefault="00476178">
      <w:pPr>
        <w:spacing w:after="0" w:line="240" w:lineRule="auto"/>
        <w:contextualSpacing/>
        <w:rPr>
          <w:sz w:val="24"/>
          <w:szCs w:val="24"/>
        </w:rPr>
        <w:pPrChange w:id="254" w:author="Josh Storrs" w:date="2016-03-04T00:15:00Z">
          <w:pPr>
            <w:spacing w:after="0" w:line="240" w:lineRule="auto"/>
          </w:pPr>
        </w:pPrChange>
      </w:pPr>
      <w:r>
        <w:rPr>
          <w:b/>
          <w:sz w:val="26"/>
          <w:szCs w:val="24"/>
        </w:rPr>
        <w:t>How you will be Graded</w:t>
      </w:r>
    </w:p>
    <w:p w14:paraId="4EB4A352" w14:textId="306F2BB8" w:rsidR="00476178" w:rsidRPr="00AF5B16" w:rsidDel="00F760EB" w:rsidRDefault="00476178">
      <w:pPr>
        <w:spacing w:after="0" w:line="240" w:lineRule="auto"/>
        <w:contextualSpacing/>
        <w:rPr>
          <w:del w:id="255" w:author="Josh Storrs" w:date="2016-03-04T00:13:00Z"/>
          <w:sz w:val="6"/>
          <w:szCs w:val="6"/>
        </w:rPr>
        <w:pPrChange w:id="256" w:author="Josh Storrs" w:date="2016-03-04T00:15:00Z">
          <w:pPr>
            <w:spacing w:after="0" w:line="240" w:lineRule="auto"/>
          </w:pPr>
        </w:pPrChange>
      </w:pPr>
    </w:p>
    <w:p w14:paraId="4EB4A353" w14:textId="77777777" w:rsidR="00476178" w:rsidRPr="006E7D22" w:rsidRDefault="00476178">
      <w:pPr>
        <w:spacing w:after="0" w:line="240" w:lineRule="auto"/>
        <w:contextualSpacing/>
        <w:rPr>
          <w:sz w:val="24"/>
          <w:szCs w:val="24"/>
        </w:rPr>
        <w:pPrChange w:id="257" w:author="Josh Storrs" w:date="2016-03-04T00:15:00Z">
          <w:pPr>
            <w:spacing w:after="0" w:line="240" w:lineRule="auto"/>
          </w:pPr>
        </w:pPrChange>
      </w:pPr>
      <w:r w:rsidRPr="006E7D22">
        <w:rPr>
          <w:sz w:val="24"/>
          <w:szCs w:val="24"/>
        </w:rPr>
        <w:t>Components of submiss</w:t>
      </w:r>
      <w:r>
        <w:rPr>
          <w:sz w:val="24"/>
          <w:szCs w:val="24"/>
        </w:rPr>
        <w:t>ion will be weighted as follows.</w:t>
      </w:r>
    </w:p>
    <w:p w14:paraId="4EB4A354" w14:textId="77777777" w:rsidR="00476178" w:rsidRDefault="00476178">
      <w:pPr>
        <w:pStyle w:val="ListParagraph"/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720"/>
        <w:rPr>
          <w:sz w:val="24"/>
          <w:szCs w:val="24"/>
        </w:rPr>
        <w:pPrChange w:id="258" w:author="Josh Storrs" w:date="2016-03-04T00:15:00Z">
          <w:pPr>
            <w:pStyle w:val="ListParagraph"/>
            <w:numPr>
              <w:numId w:val="4"/>
            </w:numPr>
            <w:tabs>
              <w:tab w:val="num" w:pos="360"/>
              <w:tab w:val="num" w:pos="720"/>
            </w:tabs>
            <w:spacing w:after="0" w:line="240" w:lineRule="auto"/>
            <w:ind w:left="360" w:hanging="360"/>
          </w:pPr>
        </w:pPrChange>
      </w:pPr>
      <w:r>
        <w:rPr>
          <w:sz w:val="24"/>
          <w:szCs w:val="24"/>
        </w:rPr>
        <w:t>100% core requirements met, including:</w:t>
      </w:r>
    </w:p>
    <w:p w14:paraId="4EB4A355" w14:textId="77777777" w:rsidR="00476178" w:rsidRDefault="000237F5">
      <w:pPr>
        <w:pStyle w:val="ListParagraph"/>
        <w:numPr>
          <w:ilvl w:val="1"/>
          <w:numId w:val="4"/>
        </w:numPr>
        <w:tabs>
          <w:tab w:val="clear" w:pos="1080"/>
          <w:tab w:val="num" w:pos="1440"/>
        </w:tabs>
        <w:spacing w:after="0" w:line="240" w:lineRule="auto"/>
        <w:ind w:left="1440"/>
        <w:rPr>
          <w:sz w:val="24"/>
          <w:szCs w:val="24"/>
        </w:rPr>
        <w:pPrChange w:id="259" w:author="Josh Storrs" w:date="2016-03-04T00:15:00Z">
          <w:pPr>
            <w:pStyle w:val="ListParagraph"/>
            <w:numPr>
              <w:ilvl w:val="1"/>
              <w:numId w:val="4"/>
            </w:numPr>
            <w:tabs>
              <w:tab w:val="num" w:pos="1080"/>
              <w:tab w:val="num" w:pos="1440"/>
            </w:tabs>
            <w:spacing w:after="0" w:line="240" w:lineRule="auto"/>
            <w:ind w:left="1440" w:hanging="360"/>
          </w:pPr>
        </w:pPrChange>
      </w:pPr>
      <w:r>
        <w:rPr>
          <w:sz w:val="24"/>
          <w:szCs w:val="24"/>
        </w:rPr>
        <w:t xml:space="preserve">Number of </w:t>
      </w:r>
      <w:r w:rsidR="00476178">
        <w:rPr>
          <w:sz w:val="24"/>
          <w:szCs w:val="24"/>
        </w:rPr>
        <w:t>JUnit</w:t>
      </w:r>
      <w:r>
        <w:rPr>
          <w:sz w:val="24"/>
          <w:szCs w:val="24"/>
        </w:rPr>
        <w:t>s</w:t>
      </w:r>
      <w:r w:rsidR="0047617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that pass </w:t>
      </w:r>
      <w:r w:rsidR="00476178">
        <w:rPr>
          <w:sz w:val="24"/>
          <w:szCs w:val="24"/>
        </w:rPr>
        <w:t>using correct functionality in the program</w:t>
      </w:r>
    </w:p>
    <w:p w14:paraId="4EB4A356" w14:textId="77777777" w:rsidR="00476178" w:rsidRDefault="00476178">
      <w:pPr>
        <w:pStyle w:val="ListParagraph"/>
        <w:numPr>
          <w:ilvl w:val="1"/>
          <w:numId w:val="4"/>
        </w:numPr>
        <w:tabs>
          <w:tab w:val="clear" w:pos="1080"/>
          <w:tab w:val="num" w:pos="1440"/>
        </w:tabs>
        <w:spacing w:after="0" w:line="240" w:lineRule="auto"/>
        <w:ind w:left="1440"/>
        <w:rPr>
          <w:sz w:val="24"/>
          <w:szCs w:val="24"/>
        </w:rPr>
        <w:pPrChange w:id="260" w:author="Josh Storrs" w:date="2016-03-04T00:15:00Z">
          <w:pPr>
            <w:pStyle w:val="ListParagraph"/>
            <w:numPr>
              <w:ilvl w:val="1"/>
              <w:numId w:val="4"/>
            </w:numPr>
            <w:tabs>
              <w:tab w:val="num" w:pos="1080"/>
              <w:tab w:val="num" w:pos="1440"/>
            </w:tabs>
            <w:spacing w:after="0" w:line="240" w:lineRule="auto"/>
            <w:ind w:left="1440" w:hanging="360"/>
          </w:pPr>
        </w:pPrChange>
      </w:pPr>
      <w:r>
        <w:rPr>
          <w:sz w:val="24"/>
          <w:szCs w:val="24"/>
        </w:rPr>
        <w:t>Maintaining Object Oriented Programming principles</w:t>
      </w:r>
    </w:p>
    <w:p w14:paraId="4EB4A357" w14:textId="77777777" w:rsidR="00476178" w:rsidRDefault="00476178">
      <w:pPr>
        <w:pStyle w:val="ListParagraph"/>
        <w:numPr>
          <w:ilvl w:val="1"/>
          <w:numId w:val="4"/>
        </w:numPr>
        <w:tabs>
          <w:tab w:val="clear" w:pos="1080"/>
          <w:tab w:val="num" w:pos="1440"/>
        </w:tabs>
        <w:spacing w:after="0" w:line="240" w:lineRule="auto"/>
        <w:ind w:left="1440"/>
        <w:rPr>
          <w:sz w:val="24"/>
          <w:szCs w:val="24"/>
        </w:rPr>
        <w:pPrChange w:id="261" w:author="Josh Storrs" w:date="2016-03-04T00:15:00Z">
          <w:pPr>
            <w:pStyle w:val="ListParagraph"/>
            <w:numPr>
              <w:ilvl w:val="1"/>
              <w:numId w:val="4"/>
            </w:numPr>
            <w:tabs>
              <w:tab w:val="num" w:pos="1080"/>
              <w:tab w:val="num" w:pos="1440"/>
            </w:tabs>
            <w:spacing w:after="0" w:line="240" w:lineRule="auto"/>
            <w:ind w:left="1440" w:hanging="360"/>
          </w:pPr>
        </w:pPrChange>
      </w:pPr>
      <w:r>
        <w:rPr>
          <w:sz w:val="24"/>
          <w:szCs w:val="24"/>
        </w:rPr>
        <w:t>Code documentation</w:t>
      </w:r>
    </w:p>
    <w:p w14:paraId="4EB4A358" w14:textId="77777777" w:rsidR="00476178" w:rsidRPr="008C1200" w:rsidRDefault="00476178">
      <w:pPr>
        <w:pStyle w:val="ListParagraph"/>
        <w:numPr>
          <w:ilvl w:val="1"/>
          <w:numId w:val="4"/>
        </w:numPr>
        <w:tabs>
          <w:tab w:val="clear" w:pos="1080"/>
          <w:tab w:val="num" w:pos="1440"/>
        </w:tabs>
        <w:spacing w:after="0" w:line="240" w:lineRule="auto"/>
        <w:ind w:left="1440"/>
        <w:rPr>
          <w:sz w:val="24"/>
          <w:szCs w:val="24"/>
        </w:rPr>
        <w:pPrChange w:id="262" w:author="Josh Storrs" w:date="2016-03-04T00:15:00Z">
          <w:pPr>
            <w:pStyle w:val="ListParagraph"/>
            <w:numPr>
              <w:ilvl w:val="1"/>
              <w:numId w:val="4"/>
            </w:numPr>
            <w:tabs>
              <w:tab w:val="num" w:pos="1080"/>
              <w:tab w:val="num" w:pos="1440"/>
            </w:tabs>
            <w:spacing w:after="0" w:line="240" w:lineRule="auto"/>
            <w:ind w:left="1440" w:hanging="360"/>
          </w:pPr>
        </w:pPrChange>
      </w:pPr>
      <w:r>
        <w:rPr>
          <w:sz w:val="24"/>
          <w:szCs w:val="24"/>
        </w:rPr>
        <w:t>Code must compile and execute</w:t>
      </w:r>
    </w:p>
    <w:p w14:paraId="4EB4A359" w14:textId="77777777" w:rsidR="00476178" w:rsidRDefault="00476178">
      <w:pPr>
        <w:pStyle w:val="ListParagraph"/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720"/>
        <w:rPr>
          <w:sz w:val="24"/>
          <w:szCs w:val="24"/>
        </w:rPr>
        <w:pPrChange w:id="263" w:author="Josh Storrs" w:date="2016-03-04T00:15:00Z">
          <w:pPr>
            <w:pStyle w:val="ListParagraph"/>
            <w:numPr>
              <w:numId w:val="4"/>
            </w:numPr>
            <w:tabs>
              <w:tab w:val="num" w:pos="360"/>
              <w:tab w:val="num" w:pos="720"/>
            </w:tabs>
            <w:spacing w:after="0" w:line="240" w:lineRule="auto"/>
            <w:ind w:left="360" w:hanging="360"/>
          </w:pPr>
        </w:pPrChange>
      </w:pPr>
      <w:r>
        <w:rPr>
          <w:sz w:val="24"/>
          <w:szCs w:val="24"/>
        </w:rPr>
        <w:t>Do not complete any Bonus unless you have all the JUnit tests completed</w:t>
      </w:r>
    </w:p>
    <w:p w14:paraId="4EB4A35A" w14:textId="7B362DC7" w:rsidR="00476178" w:rsidRPr="007B02D4" w:rsidDel="007B02D4" w:rsidRDefault="007B02D4">
      <w:pPr>
        <w:pStyle w:val="ListParagraph"/>
        <w:numPr>
          <w:ilvl w:val="1"/>
          <w:numId w:val="4"/>
        </w:numPr>
        <w:tabs>
          <w:tab w:val="clear" w:pos="1080"/>
          <w:tab w:val="num" w:pos="1440"/>
        </w:tabs>
        <w:spacing w:after="0" w:line="240" w:lineRule="auto"/>
        <w:ind w:left="1440"/>
        <w:rPr>
          <w:del w:id="264" w:author="Josh Storrs" w:date="2016-03-04T00:20:00Z"/>
          <w:sz w:val="24"/>
          <w:szCs w:val="24"/>
          <w:rPrChange w:id="265" w:author="Josh Storrs" w:date="2016-03-04T00:20:00Z">
            <w:rPr>
              <w:del w:id="266" w:author="Josh Storrs" w:date="2016-03-04T00:20:00Z"/>
            </w:rPr>
          </w:rPrChange>
        </w:rPr>
        <w:pPrChange w:id="267" w:author="Josh Storrs" w:date="2016-03-04T00:21:00Z">
          <w:pPr>
            <w:pStyle w:val="ListParagraph"/>
            <w:numPr>
              <w:ilvl w:val="1"/>
              <w:numId w:val="4"/>
            </w:numPr>
            <w:tabs>
              <w:tab w:val="num" w:pos="1080"/>
              <w:tab w:val="num" w:pos="1440"/>
            </w:tabs>
            <w:spacing w:after="0" w:line="240" w:lineRule="auto"/>
            <w:ind w:left="1440" w:hanging="360"/>
          </w:pPr>
        </w:pPrChange>
      </w:pPr>
      <w:ins w:id="268" w:author="Josh Storrs" w:date="2016-03-04T00:20:00Z">
        <w:r>
          <w:t>Bonus credit awarded for any extra features added (up to 2</w:t>
        </w:r>
        <w:bookmarkStart w:id="269" w:name="_GoBack"/>
        <w:bookmarkEnd w:id="269"/>
        <w:r>
          <w:t>0%)</w:t>
        </w:r>
      </w:ins>
      <w:ins w:id="270" w:author="Josh Storrs" w:date="2016-03-04T00:21:00Z">
        <w:r w:rsidRPr="007B02D4" w:rsidDel="007B02D4">
          <w:rPr>
            <w:sz w:val="24"/>
            <w:szCs w:val="24"/>
          </w:rPr>
          <w:t xml:space="preserve"> </w:t>
        </w:r>
      </w:ins>
      <w:del w:id="271" w:author="Josh Storrs" w:date="2016-03-04T00:21:00Z">
        <w:r w:rsidR="00476178" w:rsidRPr="007B02D4" w:rsidDel="007B02D4">
          <w:rPr>
            <w:sz w:val="24"/>
            <w:szCs w:val="24"/>
            <w:rPrChange w:id="272" w:author="Josh Storrs" w:date="2016-03-04T00:20:00Z">
              <w:rPr/>
            </w:rPrChange>
          </w:rPr>
          <w:delText>Bonus credit awarded for any extra features added (up to 10%)</w:delText>
        </w:r>
      </w:del>
    </w:p>
    <w:p w14:paraId="4EB4A35B" w14:textId="52D60722" w:rsidR="00BB00EE" w:rsidRPr="007B02D4" w:rsidDel="007B02D4" w:rsidRDefault="00BB00EE">
      <w:pPr>
        <w:pStyle w:val="ListParagraph"/>
        <w:numPr>
          <w:ilvl w:val="1"/>
          <w:numId w:val="4"/>
        </w:numPr>
        <w:tabs>
          <w:tab w:val="clear" w:pos="1080"/>
          <w:tab w:val="num" w:pos="1440"/>
        </w:tabs>
        <w:spacing w:after="0" w:line="240" w:lineRule="auto"/>
        <w:ind w:left="1440"/>
        <w:rPr>
          <w:del w:id="273" w:author="Josh Storrs" w:date="2016-03-04T00:20:00Z"/>
        </w:rPr>
        <w:pPrChange w:id="274" w:author="Josh Storrs" w:date="2016-03-04T00:21:00Z">
          <w:pPr>
            <w:spacing w:after="0" w:line="240" w:lineRule="auto"/>
          </w:pPr>
        </w:pPrChange>
      </w:pPr>
    </w:p>
    <w:p w14:paraId="4EB4A35C" w14:textId="1725B977" w:rsidR="00BB00EE" w:rsidRPr="00B32600" w:rsidDel="007B02D4" w:rsidRDefault="00BB00EE">
      <w:pPr>
        <w:pStyle w:val="ListParagraph"/>
        <w:numPr>
          <w:ilvl w:val="1"/>
          <w:numId w:val="4"/>
        </w:numPr>
        <w:tabs>
          <w:tab w:val="clear" w:pos="1080"/>
          <w:tab w:val="num" w:pos="1440"/>
        </w:tabs>
        <w:spacing w:after="0" w:line="240" w:lineRule="auto"/>
        <w:ind w:left="1440"/>
        <w:rPr>
          <w:del w:id="275" w:author="Josh Storrs" w:date="2016-03-04T00:19:00Z"/>
          <w:rFonts w:ascii="Arial" w:hAnsi="Arial" w:cs="Arial"/>
        </w:rPr>
        <w:pPrChange w:id="276" w:author="Josh Storrs" w:date="2016-03-04T00:21:00Z">
          <w:pPr/>
        </w:pPrChange>
      </w:pPr>
      <w:del w:id="277" w:author="Josh Storrs" w:date="2016-03-04T00:19:00Z">
        <w:r w:rsidRPr="00B32600" w:rsidDel="007B02D4">
          <w:rPr>
            <w:rFonts w:ascii="Arial" w:hAnsi="Arial" w:cs="Arial"/>
          </w:rPr>
          <w:delText xml:space="preserve">In the event of a tie, we will </w:delText>
        </w:r>
        <w:r w:rsidDel="007B02D4">
          <w:rPr>
            <w:rFonts w:ascii="Arial" w:hAnsi="Arial" w:cs="Arial"/>
          </w:rPr>
          <w:delText>further judge your solution based on:</w:delText>
        </w:r>
        <w:r w:rsidRPr="00B32600" w:rsidDel="007B02D4">
          <w:rPr>
            <w:rFonts w:ascii="Arial" w:hAnsi="Arial" w:cs="Arial"/>
          </w:rPr>
          <w:delText xml:space="preserve"> </w:delText>
        </w:r>
        <w:r w:rsidDel="007B02D4">
          <w:rPr>
            <w:rFonts w:ascii="Arial" w:hAnsi="Arial" w:cs="Arial"/>
          </w:rPr>
          <w:delText xml:space="preserve">code </w:delText>
        </w:r>
        <w:r w:rsidRPr="00B32600" w:rsidDel="007B02D4">
          <w:rPr>
            <w:rFonts w:ascii="Arial" w:hAnsi="Arial" w:cs="Arial"/>
          </w:rPr>
          <w:delText>clean</w:delText>
        </w:r>
        <w:r w:rsidDel="007B02D4">
          <w:rPr>
            <w:rFonts w:ascii="Arial" w:hAnsi="Arial" w:cs="Arial"/>
          </w:rPr>
          <w:delText>li</w:delText>
        </w:r>
        <w:r w:rsidRPr="00B32600" w:rsidDel="007B02D4">
          <w:rPr>
            <w:rFonts w:ascii="Arial" w:hAnsi="Arial" w:cs="Arial"/>
          </w:rPr>
          <w:delText xml:space="preserve">ness, maintainability, and </w:delText>
        </w:r>
        <w:r w:rsidDel="007B02D4">
          <w:rPr>
            <w:rFonts w:ascii="Arial" w:hAnsi="Arial" w:cs="Arial"/>
          </w:rPr>
          <w:delText xml:space="preserve">adherence to </w:delText>
        </w:r>
        <w:r w:rsidRPr="00B32600" w:rsidDel="007B02D4">
          <w:rPr>
            <w:rFonts w:ascii="Arial" w:hAnsi="Arial" w:cs="Arial"/>
          </w:rPr>
          <w:delText>object</w:delText>
        </w:r>
        <w:r w:rsidDel="007B02D4">
          <w:rPr>
            <w:rFonts w:ascii="Arial" w:hAnsi="Arial" w:cs="Arial"/>
          </w:rPr>
          <w:delText>-</w:delText>
        </w:r>
        <w:r w:rsidRPr="00B32600" w:rsidDel="007B02D4">
          <w:rPr>
            <w:rFonts w:ascii="Arial" w:hAnsi="Arial" w:cs="Arial"/>
          </w:rPr>
          <w:delText>orientated</w:delText>
        </w:r>
        <w:r w:rsidDel="007B02D4">
          <w:rPr>
            <w:rFonts w:ascii="Arial" w:hAnsi="Arial" w:cs="Arial"/>
          </w:rPr>
          <w:delText xml:space="preserve"> principles</w:delText>
        </w:r>
        <w:r w:rsidRPr="00B32600" w:rsidDel="007B02D4">
          <w:rPr>
            <w:rFonts w:ascii="Arial" w:hAnsi="Arial" w:cs="Arial"/>
          </w:rPr>
          <w:delText>.</w:delText>
        </w:r>
        <w:r w:rsidRPr="00B32600" w:rsidDel="007B02D4">
          <w:rPr>
            <w:rFonts w:ascii="Arial" w:eastAsia="Times New Roman" w:hAnsi="Arial" w:cs="Arial"/>
            <w:color w:val="000000"/>
          </w:rPr>
          <w:delText xml:space="preserve">  </w:delText>
        </w:r>
        <w:r w:rsidRPr="00B32600" w:rsidDel="007B02D4">
          <w:rPr>
            <w:rFonts w:ascii="Arial" w:hAnsi="Arial" w:cs="Arial"/>
          </w:rPr>
          <w:delText xml:space="preserve"> </w:delText>
        </w:r>
      </w:del>
    </w:p>
    <w:p w14:paraId="4EB4A35D" w14:textId="2E4DE962" w:rsidR="00BB00EE" w:rsidRPr="00BB00EE" w:rsidDel="007B02D4" w:rsidRDefault="00BB00EE">
      <w:pPr>
        <w:pStyle w:val="ListParagraph"/>
        <w:numPr>
          <w:ilvl w:val="1"/>
          <w:numId w:val="4"/>
        </w:numPr>
        <w:tabs>
          <w:tab w:val="clear" w:pos="1080"/>
          <w:tab w:val="num" w:pos="1440"/>
        </w:tabs>
        <w:spacing w:after="0" w:line="240" w:lineRule="auto"/>
        <w:ind w:left="1440"/>
        <w:rPr>
          <w:del w:id="278" w:author="Josh Storrs" w:date="2016-03-04T00:20:00Z"/>
        </w:rPr>
        <w:pPrChange w:id="279" w:author="Josh Storrs" w:date="2016-03-04T00:21:00Z">
          <w:pPr>
            <w:spacing w:after="0" w:line="240" w:lineRule="auto"/>
          </w:pPr>
        </w:pPrChange>
      </w:pPr>
    </w:p>
    <w:p w14:paraId="4EB4A35E" w14:textId="489A52B0" w:rsidR="000F7626" w:rsidRPr="00C52419" w:rsidDel="00F760EB" w:rsidRDefault="000F7626">
      <w:pPr>
        <w:pStyle w:val="ListParagraph"/>
        <w:numPr>
          <w:ilvl w:val="1"/>
          <w:numId w:val="4"/>
        </w:numPr>
        <w:tabs>
          <w:tab w:val="clear" w:pos="1080"/>
          <w:tab w:val="num" w:pos="1440"/>
        </w:tabs>
        <w:spacing w:after="0" w:line="240" w:lineRule="auto"/>
        <w:ind w:left="1440"/>
        <w:rPr>
          <w:del w:id="280" w:author="Josh Storrs" w:date="2016-03-04T00:07:00Z"/>
        </w:rPr>
        <w:pPrChange w:id="281" w:author="Josh Storrs" w:date="2016-03-04T00:21:00Z">
          <w:pPr>
            <w:spacing w:after="0" w:line="240" w:lineRule="auto"/>
          </w:pPr>
        </w:pPrChange>
      </w:pPr>
      <w:del w:id="282" w:author="Josh Storrs" w:date="2016-03-04T00:07:00Z">
        <w:r w:rsidDel="00F760EB">
          <w:rPr>
            <w:u w:val="single"/>
          </w:rPr>
          <w:delText xml:space="preserve">Bonus </w:delText>
        </w:r>
        <w:r w:rsidRPr="003B0189" w:rsidDel="00F760EB">
          <w:rPr>
            <w:u w:val="single"/>
          </w:rPr>
          <w:delText>“Nice to have” features</w:delText>
        </w:r>
        <w:r w:rsidDel="00F760EB">
          <w:delText>:</w:delText>
        </w:r>
        <w:r w:rsidRPr="00C52419" w:rsidDel="00F760EB">
          <w:delText xml:space="preserve">  </w:delText>
        </w:r>
      </w:del>
    </w:p>
    <w:p w14:paraId="4EB4A35F" w14:textId="1DDDBA1B" w:rsidR="000F7626" w:rsidRPr="00C52419" w:rsidDel="00F760EB" w:rsidRDefault="000F7626">
      <w:pPr>
        <w:pStyle w:val="ListParagraph"/>
        <w:numPr>
          <w:ilvl w:val="1"/>
          <w:numId w:val="4"/>
        </w:numPr>
        <w:tabs>
          <w:tab w:val="clear" w:pos="1080"/>
          <w:tab w:val="num" w:pos="1440"/>
        </w:tabs>
        <w:spacing w:after="0" w:line="240" w:lineRule="auto"/>
        <w:ind w:left="1440"/>
        <w:rPr>
          <w:del w:id="283" w:author="Josh Storrs" w:date="2016-03-04T00:07:00Z"/>
        </w:rPr>
        <w:pPrChange w:id="284" w:author="Josh Storrs" w:date="2016-03-04T00:21:00Z">
          <w:pPr>
            <w:pStyle w:val="ListParagraph"/>
            <w:numPr>
              <w:numId w:val="1"/>
            </w:numPr>
            <w:spacing w:after="0" w:line="240" w:lineRule="auto"/>
            <w:ind w:hanging="360"/>
          </w:pPr>
        </w:pPrChange>
      </w:pPr>
      <w:del w:id="285" w:author="Josh Storrs" w:date="2016-03-04T00:07:00Z">
        <w:r w:rsidDel="00F760EB">
          <w:delText>Bonus Credit – Do not complete any bonus features unless you have completed all the required functionality and all JUnits pass.</w:delText>
        </w:r>
      </w:del>
    </w:p>
    <w:p w14:paraId="4EB4A360" w14:textId="6362FB9C" w:rsidR="000F7626" w:rsidRPr="00C474F1" w:rsidDel="00F760EB" w:rsidRDefault="000F7626">
      <w:pPr>
        <w:pStyle w:val="ListParagraph"/>
        <w:numPr>
          <w:ilvl w:val="1"/>
          <w:numId w:val="4"/>
        </w:numPr>
        <w:tabs>
          <w:tab w:val="clear" w:pos="1080"/>
          <w:tab w:val="num" w:pos="1440"/>
        </w:tabs>
        <w:spacing w:after="0" w:line="240" w:lineRule="auto"/>
        <w:ind w:left="1440"/>
        <w:rPr>
          <w:del w:id="286" w:author="Josh Storrs" w:date="2016-03-04T00:07:00Z"/>
        </w:rPr>
        <w:pPrChange w:id="287" w:author="Josh Storrs" w:date="2016-03-04T00:21:00Z">
          <w:pPr>
            <w:pStyle w:val="ListParagraph"/>
            <w:numPr>
              <w:ilvl w:val="1"/>
              <w:numId w:val="1"/>
            </w:numPr>
            <w:spacing w:after="0" w:line="240" w:lineRule="auto"/>
            <w:ind w:left="1440" w:hanging="360"/>
          </w:pPr>
        </w:pPrChange>
      </w:pPr>
      <w:del w:id="288" w:author="Josh Storrs" w:date="2016-03-04T00:07:00Z">
        <w:r w:rsidDel="00F760EB">
          <w:delText>Create a Graphical User Interface (GUI), command line interface, or web UI that runs SFQL commands.</w:delText>
        </w:r>
      </w:del>
    </w:p>
    <w:p w14:paraId="4EB4A361" w14:textId="3EEBE828" w:rsidR="000F7626" w:rsidRPr="004E4A38" w:rsidDel="00F760EB" w:rsidRDefault="000F7626">
      <w:pPr>
        <w:pStyle w:val="ListParagraph"/>
        <w:numPr>
          <w:ilvl w:val="1"/>
          <w:numId w:val="4"/>
        </w:numPr>
        <w:tabs>
          <w:tab w:val="clear" w:pos="1080"/>
          <w:tab w:val="num" w:pos="1440"/>
        </w:tabs>
        <w:spacing w:after="0" w:line="240" w:lineRule="auto"/>
        <w:ind w:left="1440"/>
        <w:rPr>
          <w:del w:id="289" w:author="Josh Storrs" w:date="2016-03-04T00:07:00Z"/>
        </w:rPr>
        <w:pPrChange w:id="290" w:author="Josh Storrs" w:date="2016-03-04T00:21:00Z">
          <w:pPr>
            <w:pStyle w:val="ListParagraph"/>
            <w:numPr>
              <w:ilvl w:val="1"/>
              <w:numId w:val="1"/>
            </w:numPr>
            <w:spacing w:after="0" w:line="240" w:lineRule="auto"/>
            <w:ind w:left="1440" w:hanging="360"/>
          </w:pPr>
        </w:pPrChange>
      </w:pPr>
      <w:del w:id="291" w:author="Josh Storrs" w:date="2016-03-04T00:07:00Z">
        <w:r w:rsidRPr="004E4A38" w:rsidDel="00F760EB">
          <w:delText xml:space="preserve">If you can think of any other useful features to add, </w:delText>
        </w:r>
        <w:r w:rsidDel="00F760EB">
          <w:delText xml:space="preserve">we appreciate ingenuity and </w:delText>
        </w:r>
        <w:r w:rsidRPr="004E4A38" w:rsidDel="00F760EB">
          <w:delText xml:space="preserve">will gladly accept </w:delText>
        </w:r>
        <w:r w:rsidDel="00F760EB">
          <w:delText>any useful enhancements.</w:delText>
        </w:r>
      </w:del>
    </w:p>
    <w:p w14:paraId="4EB4A362" w14:textId="77777777" w:rsidR="00C528AE" w:rsidRPr="00AF5B16" w:rsidRDefault="00C528AE">
      <w:pPr>
        <w:pStyle w:val="ListParagraph"/>
        <w:numPr>
          <w:ilvl w:val="1"/>
          <w:numId w:val="4"/>
        </w:numPr>
        <w:tabs>
          <w:tab w:val="clear" w:pos="1080"/>
          <w:tab w:val="num" w:pos="1440"/>
        </w:tabs>
        <w:spacing w:after="0" w:line="240" w:lineRule="auto"/>
        <w:ind w:left="1440"/>
        <w:rPr>
          <w:sz w:val="16"/>
          <w:szCs w:val="16"/>
        </w:rPr>
        <w:pPrChange w:id="292" w:author="Josh Storrs" w:date="2016-03-04T00:21:00Z">
          <w:pPr>
            <w:spacing w:after="0"/>
          </w:pPr>
        </w:pPrChange>
      </w:pPr>
    </w:p>
    <w:sectPr w:rsidR="00C528AE" w:rsidRPr="00AF5B16" w:rsidSect="00AF5B16">
      <w:headerReference w:type="default" r:id="rId11"/>
      <w:footerReference w:type="default" r:id="rId12"/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B4A365" w14:textId="77777777" w:rsidR="0048483D" w:rsidRDefault="0048483D" w:rsidP="00F17965">
      <w:pPr>
        <w:spacing w:after="0" w:line="240" w:lineRule="auto"/>
      </w:pPr>
      <w:r>
        <w:separator/>
      </w:r>
    </w:p>
  </w:endnote>
  <w:endnote w:type="continuationSeparator" w:id="0">
    <w:p w14:paraId="4EB4A366" w14:textId="77777777" w:rsidR="0048483D" w:rsidRDefault="0048483D" w:rsidP="00F17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OpenSymbol">
    <w:altName w:val="Arial Unicode MS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61291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B4A369" w14:textId="77777777" w:rsidR="003011A8" w:rsidRDefault="003011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775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B4A36A" w14:textId="77777777" w:rsidR="00025D1C" w:rsidRDefault="00025D1C" w:rsidP="003011A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B4A363" w14:textId="77777777" w:rsidR="0048483D" w:rsidRDefault="0048483D" w:rsidP="00F17965">
      <w:pPr>
        <w:spacing w:after="0" w:line="240" w:lineRule="auto"/>
      </w:pPr>
      <w:r>
        <w:separator/>
      </w:r>
    </w:p>
  </w:footnote>
  <w:footnote w:type="continuationSeparator" w:id="0">
    <w:p w14:paraId="4EB4A364" w14:textId="77777777" w:rsidR="0048483D" w:rsidRDefault="0048483D" w:rsidP="00F17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B4A367" w14:textId="77777777" w:rsidR="00476178" w:rsidRPr="00F17965" w:rsidRDefault="00476178" w:rsidP="00476178">
    <w:pPr>
      <w:pStyle w:val="Header"/>
      <w:jc w:val="center"/>
      <w:rPr>
        <w:b/>
        <w:sz w:val="32"/>
        <w:szCs w:val="32"/>
      </w:rPr>
    </w:pPr>
    <w:r w:rsidRPr="00F17965">
      <w:rPr>
        <w:b/>
        <w:sz w:val="32"/>
        <w:szCs w:val="32"/>
      </w:rPr>
      <w:t>AITP NCC 201</w:t>
    </w:r>
    <w:r w:rsidR="009025A0">
      <w:rPr>
        <w:b/>
        <w:sz w:val="32"/>
        <w:szCs w:val="32"/>
      </w:rPr>
      <w:t>6</w:t>
    </w:r>
    <w:r w:rsidRPr="00F17965">
      <w:rPr>
        <w:b/>
        <w:sz w:val="32"/>
        <w:szCs w:val="32"/>
      </w:rPr>
      <w:t xml:space="preserve"> Java Competition</w:t>
    </w:r>
  </w:p>
  <w:p w14:paraId="4EB4A368" w14:textId="77777777" w:rsidR="009C6617" w:rsidRPr="00476178" w:rsidRDefault="009C6617" w:rsidP="004761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C3BC8"/>
    <w:multiLevelType w:val="hybridMultilevel"/>
    <w:tmpl w:val="427E47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650A78"/>
    <w:multiLevelType w:val="multilevel"/>
    <w:tmpl w:val="C376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673AF"/>
    <w:multiLevelType w:val="hybridMultilevel"/>
    <w:tmpl w:val="84AC4F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D5239"/>
    <w:multiLevelType w:val="hybridMultilevel"/>
    <w:tmpl w:val="6C2687CE"/>
    <w:lvl w:ilvl="0" w:tplc="D584E5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5574D"/>
    <w:multiLevelType w:val="hybridMultilevel"/>
    <w:tmpl w:val="3F3E8832"/>
    <w:lvl w:ilvl="0" w:tplc="AA3C44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B54A6"/>
    <w:multiLevelType w:val="multilevel"/>
    <w:tmpl w:val="514C3E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FE74BF"/>
    <w:multiLevelType w:val="hybridMultilevel"/>
    <w:tmpl w:val="10DE9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BA2412C"/>
    <w:multiLevelType w:val="multilevel"/>
    <w:tmpl w:val="123E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F2928CE"/>
    <w:multiLevelType w:val="multilevel"/>
    <w:tmpl w:val="2C2C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sh Storrs">
    <w15:presenceInfo w15:providerId="AD" w15:userId="S-1-5-21-2064994994-1422208674-226520608-613313"/>
  </w15:person>
  <w15:person w15:author="Trevor Stokes">
    <w15:presenceInfo w15:providerId="AD" w15:userId="S-1-5-21-2064994994-1422208674-226520608-7579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965"/>
    <w:rsid w:val="000072AD"/>
    <w:rsid w:val="000237F5"/>
    <w:rsid w:val="00025D1C"/>
    <w:rsid w:val="00031F2C"/>
    <w:rsid w:val="00034719"/>
    <w:rsid w:val="000741E2"/>
    <w:rsid w:val="000A7753"/>
    <w:rsid w:val="000E7FDB"/>
    <w:rsid w:val="000F7626"/>
    <w:rsid w:val="00122FF9"/>
    <w:rsid w:val="00146842"/>
    <w:rsid w:val="0017210E"/>
    <w:rsid w:val="00191412"/>
    <w:rsid w:val="001D51D0"/>
    <w:rsid w:val="001E5D20"/>
    <w:rsid w:val="0020231A"/>
    <w:rsid w:val="002551A9"/>
    <w:rsid w:val="00257088"/>
    <w:rsid w:val="00260D4A"/>
    <w:rsid w:val="00286A5D"/>
    <w:rsid w:val="002925EA"/>
    <w:rsid w:val="002B3C24"/>
    <w:rsid w:val="002D6A4B"/>
    <w:rsid w:val="002E5C5E"/>
    <w:rsid w:val="003011A8"/>
    <w:rsid w:val="00356CB0"/>
    <w:rsid w:val="003B0189"/>
    <w:rsid w:val="003D2FEA"/>
    <w:rsid w:val="00444280"/>
    <w:rsid w:val="004477E9"/>
    <w:rsid w:val="00461683"/>
    <w:rsid w:val="00476178"/>
    <w:rsid w:val="0048483D"/>
    <w:rsid w:val="004B0937"/>
    <w:rsid w:val="004C0539"/>
    <w:rsid w:val="004E1CBE"/>
    <w:rsid w:val="004E3898"/>
    <w:rsid w:val="00533667"/>
    <w:rsid w:val="00551EB5"/>
    <w:rsid w:val="00555237"/>
    <w:rsid w:val="005B1F01"/>
    <w:rsid w:val="005F19CD"/>
    <w:rsid w:val="00620A64"/>
    <w:rsid w:val="006259B1"/>
    <w:rsid w:val="006419D6"/>
    <w:rsid w:val="006615C5"/>
    <w:rsid w:val="00663142"/>
    <w:rsid w:val="00673E72"/>
    <w:rsid w:val="006C1D39"/>
    <w:rsid w:val="006E1C31"/>
    <w:rsid w:val="006E7D22"/>
    <w:rsid w:val="006F4DAE"/>
    <w:rsid w:val="007006AF"/>
    <w:rsid w:val="00724064"/>
    <w:rsid w:val="007314F9"/>
    <w:rsid w:val="00756B0A"/>
    <w:rsid w:val="007576D9"/>
    <w:rsid w:val="007B02D4"/>
    <w:rsid w:val="007C1386"/>
    <w:rsid w:val="007F10A9"/>
    <w:rsid w:val="0080734E"/>
    <w:rsid w:val="00807D08"/>
    <w:rsid w:val="00830D46"/>
    <w:rsid w:val="008C1200"/>
    <w:rsid w:val="008E0501"/>
    <w:rsid w:val="009025A0"/>
    <w:rsid w:val="00926550"/>
    <w:rsid w:val="00927300"/>
    <w:rsid w:val="009466F5"/>
    <w:rsid w:val="00947BC3"/>
    <w:rsid w:val="00986C3B"/>
    <w:rsid w:val="009903C2"/>
    <w:rsid w:val="00991420"/>
    <w:rsid w:val="009B155C"/>
    <w:rsid w:val="009C6617"/>
    <w:rsid w:val="009E3856"/>
    <w:rsid w:val="009F32B8"/>
    <w:rsid w:val="00A1112E"/>
    <w:rsid w:val="00A147F6"/>
    <w:rsid w:val="00A5487C"/>
    <w:rsid w:val="00A57552"/>
    <w:rsid w:val="00AC33CC"/>
    <w:rsid w:val="00AF48D6"/>
    <w:rsid w:val="00AF5B16"/>
    <w:rsid w:val="00B24B06"/>
    <w:rsid w:val="00B32600"/>
    <w:rsid w:val="00B65CB2"/>
    <w:rsid w:val="00B76062"/>
    <w:rsid w:val="00BB00EE"/>
    <w:rsid w:val="00BB2249"/>
    <w:rsid w:val="00BF127A"/>
    <w:rsid w:val="00C14E37"/>
    <w:rsid w:val="00C204CF"/>
    <w:rsid w:val="00C528AE"/>
    <w:rsid w:val="00C90159"/>
    <w:rsid w:val="00CB04A8"/>
    <w:rsid w:val="00D22E4D"/>
    <w:rsid w:val="00D463F5"/>
    <w:rsid w:val="00D5151D"/>
    <w:rsid w:val="00D53EE4"/>
    <w:rsid w:val="00D67D08"/>
    <w:rsid w:val="00D946E1"/>
    <w:rsid w:val="00DA782A"/>
    <w:rsid w:val="00E31D95"/>
    <w:rsid w:val="00E62E45"/>
    <w:rsid w:val="00E92FB2"/>
    <w:rsid w:val="00E954E7"/>
    <w:rsid w:val="00EE0363"/>
    <w:rsid w:val="00EF70F0"/>
    <w:rsid w:val="00F02A9B"/>
    <w:rsid w:val="00F07F28"/>
    <w:rsid w:val="00F17965"/>
    <w:rsid w:val="00F2576F"/>
    <w:rsid w:val="00F43B58"/>
    <w:rsid w:val="00F46164"/>
    <w:rsid w:val="00F760EB"/>
    <w:rsid w:val="00F81B9B"/>
    <w:rsid w:val="00FB55C3"/>
    <w:rsid w:val="00FC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A30C"/>
  <w15:docId w15:val="{DA42F736-14F9-4F99-AB52-D46FA4FA8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965"/>
  </w:style>
  <w:style w:type="paragraph" w:styleId="Footer">
    <w:name w:val="footer"/>
    <w:basedOn w:val="Normal"/>
    <w:link w:val="FooterChar"/>
    <w:uiPriority w:val="99"/>
    <w:unhideWhenUsed/>
    <w:rsid w:val="00F17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965"/>
  </w:style>
  <w:style w:type="paragraph" w:styleId="ListParagraph">
    <w:name w:val="List Paragraph"/>
    <w:basedOn w:val="Normal"/>
    <w:uiPriority w:val="34"/>
    <w:qFormat/>
    <w:rsid w:val="007006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3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7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5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89674AA31C949899BD6DBD0EBDF70" ma:contentTypeVersion="3" ma:contentTypeDescription="Create a new document." ma:contentTypeScope="" ma:versionID="8b0bb014219252c427ecbeddffb4b89f">
  <xsd:schema xmlns:xsd="http://www.w3.org/2001/XMLSchema" xmlns:xs="http://www.w3.org/2001/XMLSchema" xmlns:p="http://schemas.microsoft.com/office/2006/metadata/properties" xmlns:ns1="http://schemas.microsoft.com/sharepoint/v3" xmlns:ns2="d82dafc8-7759-4c5f-b9d7-587e9d95311d" targetNamespace="http://schemas.microsoft.com/office/2006/metadata/properties" ma:root="true" ma:fieldsID="ad5b3252d24890fdfc4e7a5395b0c4fa" ns1:_="" ns2:_="">
    <xsd:import namespace="http://schemas.microsoft.com/sharepoint/v3"/>
    <xsd:import namespace="d82dafc8-7759-4c5f-b9d7-587e9d95311d"/>
    <xsd:element name="properties">
      <xsd:complexType>
        <xsd:sequence>
          <xsd:element name="documentManagement">
            <xsd:complexType>
              <xsd:all>
                <xsd:element ref="ns2:RetentionPolicyTaxHTField0" minOccurs="0"/>
                <xsd:element ref="ns2:TaxCatchAll" minOccurs="0"/>
                <xsd:element ref="ns2:TaxCatchAllLabel" minOccurs="0"/>
                <xsd:element ref="ns1:_dlc_ExpireDateSaved" minOccurs="0"/>
                <xsd:element ref="ns1:_dlc_ExpireDate" minOccurs="0"/>
                <xsd:element ref="ns1:_dlc_Exem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pireDateSaved" ma:index="12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3" nillable="true" ma:displayName="Expiration Date" ma:hidden="true" ma:internalName="_dlc_ExpireDate" ma:readOnly="true">
      <xsd:simpleType>
        <xsd:restriction base="dms:DateTime"/>
      </xsd:simpleType>
    </xsd:element>
    <xsd:element name="_dlc_Exempt" ma:index="14" nillable="true" ma:displayName="Exempt from Policy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2dafc8-7759-4c5f-b9d7-587e9d95311d" elementFormDefault="qualified">
    <xsd:import namespace="http://schemas.microsoft.com/office/2006/documentManagement/types"/>
    <xsd:import namespace="http://schemas.microsoft.com/office/infopath/2007/PartnerControls"/>
    <xsd:element name="RetentionPolicyTaxHTField0" ma:index="8" ma:taxonomy="true" ma:internalName="RetentionPolicyTaxHTField0" ma:taxonomyFieldName="RetentionPolicy" ma:displayName="Retention Policy" ma:readOnly="false" ma:default="1;#15 Months - Non-Business Value|3c1b8d8e-5e29-4b13-8c88-3eb754169b7c" ma:fieldId="{a85ce434-e3a0-4261-8c80-459805f4c25d}" ma:sspId="f49becf8-975c-4136-8c45-9c981de0ddce" ma:termSetId="8a8c2fae-82e2-4ac9-a848-67ec723eb7f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a2f33b71-22f7-4fe9-aa8a-2090dd11284a}" ma:internalName="TaxCatchAll" ma:showField="CatchAllData" ma:web="ef3af9fb-1fe7-4be9-81e1-cc17564f21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a2f33b71-22f7-4fe9-aa8a-2090dd11284a}" ma:internalName="TaxCatchAllLabel" ma:readOnly="true" ma:showField="CatchAllDataLabel" ma:web="ef3af9fb-1fe7-4be9-81e1-cc17564f21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775c324a-04c8-4bb0-8870-9223c364858f" ContentTypeId="0x01" PreviousValue="tru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82dafc8-7759-4c5f-b9d7-587e9d95311d">
      <Value>3</Value>
    </TaxCatchAll>
    <RetentionPolicyTaxHTField0 xmlns="d82dafc8-7759-4c5f-b9d7-587e9d95311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Sys 003 Yrs - Administration (03001)</TermName>
          <TermId xmlns="http://schemas.microsoft.com/office/infopath/2007/PartnerControls">7171f331-8b44-4148-8b89-ddb213d2412b</TermId>
        </TermInfo>
      </Terms>
    </RetentionPolicyTaxHTField0>
    <_dlc_ExpireDateSaved xmlns="http://schemas.microsoft.com/sharepoint/v3" xsi:nil="true"/>
    <_dlc_ExpireDate xmlns="http://schemas.microsoft.com/sharepoint/v3">2019-03-08T15:52:47+00:00</_dlc_ExpireDat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F39F7A-0AD6-4EB1-B0AC-F67777D7CF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82dafc8-7759-4c5f-b9d7-587e9d9531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AF8356-9951-43B8-A890-6134A7B5AE27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F9EAE4E1-3A4F-4DD5-97CB-512FFE486ABF}">
  <ds:schemaRefs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2006/documentManagement/types"/>
    <ds:schemaRef ds:uri="http://purl.org/dc/dcmitype/"/>
    <ds:schemaRef ds:uri="http://schemas.microsoft.com/sharepoint/v3"/>
    <ds:schemaRef ds:uri="http://schemas.microsoft.com/office/infopath/2007/PartnerControls"/>
    <ds:schemaRef ds:uri="d82dafc8-7759-4c5f-b9d7-587e9d95311d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E79ED3A5-0C2A-4C8D-B80D-74E710B2D9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2016 AITP Java Competition - Problem Statement </vt:lpstr>
    </vt:vector>
  </TitlesOfParts>
  <Company>State Farm Insurance Companies</Company>
  <LinksUpToDate>false</LinksUpToDate>
  <CharactersWithSpaces>6187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2016 AITP Java Competition - Problem Statement</dc:title>
  <dc:creator>Authorized User</dc:creator>
  <cp:lastModifiedBy>Josh Storrs</cp:lastModifiedBy>
  <cp:revision>2</cp:revision>
  <cp:lastPrinted>2016-03-14T19:33:00Z</cp:lastPrinted>
  <dcterms:created xsi:type="dcterms:W3CDTF">2016-03-14T19:34:00Z</dcterms:created>
  <dcterms:modified xsi:type="dcterms:W3CDTF">2016-03-14T19:34:00Z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-637750728</vt:i4>
  </property>
  <property fmtid="{D5CDD505-2E9C-101B-9397-08002B2CF9AE}" pid="3" name="_NewReviewCycle">
    <vt:lpwstr/>
  </property>
  <property fmtid="{D5CDD505-2E9C-101B-9397-08002B2CF9AE}" pid="4" name="_EmailSubject">
    <vt:lpwstr>AITP Coding Competition - Meeting minutes</vt:lpwstr>
  </property>
  <property fmtid="{D5CDD505-2E9C-101B-9397-08002B2CF9AE}" pid="5" name="_AuthorEmail">
    <vt:lpwstr>trevor.stokes.p7ya@statefarm.com</vt:lpwstr>
  </property>
  <property fmtid="{D5CDD505-2E9C-101B-9397-08002B2CF9AE}" pid="6" name="_AuthorEmailDisplayName">
    <vt:lpwstr>Trevor Stokes</vt:lpwstr>
  </property>
  <property fmtid="{D5CDD505-2E9C-101B-9397-08002B2CF9AE}" pid="7" name="_PreviousAdHocReviewCycleID">
    <vt:i4>1322094779</vt:i4>
  </property>
  <property fmtid="{D5CDD505-2E9C-101B-9397-08002B2CF9AE}" pid="8" name="ContentTypeId">
    <vt:lpwstr>0x01010079889674AA31C949899BD6DBD0EBDF70</vt:lpwstr>
  </property>
  <property fmtid="{D5CDD505-2E9C-101B-9397-08002B2CF9AE}" pid="9" name="_dlc_policyId">
    <vt:lpwstr>/sites/wss000277/Systems Coding Competition Team/Shared Documents</vt:lpwstr>
  </property>
  <property fmtid="{D5CDD505-2E9C-101B-9397-08002B2CF9AE}" pid="10" name="ItemRetentionFormula">
    <vt:lpwstr>&lt;formula id="StateFarm.CustomFormula.Policy" /&gt;</vt:lpwstr>
  </property>
  <property fmtid="{D5CDD505-2E9C-101B-9397-08002B2CF9AE}" pid="11" name="RetentionPolicy">
    <vt:lpwstr>3;#Sys 003 Yrs - Administration (03001)|7171f331-8b44-4148-8b89-ddb213d2412b</vt:lpwstr>
  </property>
</Properties>
</file>